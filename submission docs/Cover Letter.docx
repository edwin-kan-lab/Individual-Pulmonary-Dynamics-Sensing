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A07F0" w14:textId="62F1794A" w:rsidR="00D73D10" w:rsidRPr="00CD09D3" w:rsidRDefault="002F51AD">
      <w:pPr>
        <w:rPr>
          <w:rFonts w:ascii="Times New Roman" w:hAnsi="Times New Roman" w:cs="Times New Roman"/>
          <w:sz w:val="24"/>
          <w:szCs w:val="24"/>
        </w:rPr>
      </w:pPr>
      <w:r w:rsidRPr="00CD09D3">
        <w:rPr>
          <w:rFonts w:ascii="Times New Roman" w:hAnsi="Times New Roman" w:cs="Times New Roman"/>
          <w:sz w:val="24"/>
          <w:szCs w:val="24"/>
        </w:rPr>
        <w:t xml:space="preserve">In our submission, we performed a clinical trial on porcine models </w:t>
      </w:r>
      <w:del w:id="0" w:author="Edwin C. Kan" w:date="2024-10-12T00:40:00Z" w16du:dateUtc="2024-10-12T04:40:00Z">
        <w:r w:rsidRPr="00CD09D3" w:rsidDel="00F6556E">
          <w:rPr>
            <w:rFonts w:ascii="Times New Roman" w:hAnsi="Times New Roman" w:cs="Times New Roman"/>
            <w:sz w:val="24"/>
            <w:szCs w:val="24"/>
          </w:rPr>
          <w:delText>for obtaining</w:delText>
        </w:r>
      </w:del>
      <w:ins w:id="1" w:author="Edwin C. Kan" w:date="2024-10-12T00:40:00Z" w16du:dateUtc="2024-10-12T04:40:00Z">
        <w:r w:rsidR="00F6556E">
          <w:rPr>
            <w:rFonts w:ascii="Times New Roman" w:hAnsi="Times New Roman" w:cs="Times New Roman"/>
            <w:sz w:val="24"/>
            <w:szCs w:val="24"/>
          </w:rPr>
          <w:t>to obtain</w:t>
        </w:r>
      </w:ins>
      <w:ins w:id="2" w:author="Edwin C. Kan" w:date="2024-10-12T00:41:00Z" w16du:dateUtc="2024-10-12T04:41:00Z">
        <w:r w:rsidR="00F6556E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Pr="00CD09D3">
        <w:rPr>
          <w:rFonts w:ascii="Times New Roman" w:hAnsi="Times New Roman" w:cs="Times New Roman"/>
          <w:sz w:val="24"/>
          <w:szCs w:val="24"/>
        </w:rPr>
        <w:t xml:space="preserve"> lung tidal volumes using wearable near-field </w:t>
      </w:r>
      <w:proofErr w:type="gramStart"/>
      <w:r w:rsidRPr="00CD09D3">
        <w:rPr>
          <w:rFonts w:ascii="Times New Roman" w:hAnsi="Times New Roman" w:cs="Times New Roman"/>
          <w:sz w:val="24"/>
          <w:szCs w:val="24"/>
        </w:rPr>
        <w:t>radio-frequency</w:t>
      </w:r>
      <w:proofErr w:type="gramEnd"/>
      <w:r w:rsidRPr="00CD09D3">
        <w:rPr>
          <w:rFonts w:ascii="Times New Roman" w:hAnsi="Times New Roman" w:cs="Times New Roman"/>
          <w:sz w:val="24"/>
          <w:szCs w:val="24"/>
        </w:rPr>
        <w:t xml:space="preserve"> (NFRF) sensors. </w:t>
      </w:r>
      <w:r w:rsidR="00CD09D3" w:rsidRPr="00CD09D3">
        <w:rPr>
          <w:rFonts w:ascii="Times New Roman" w:hAnsi="Times New Roman" w:cs="Times New Roman"/>
          <w:sz w:val="24"/>
          <w:szCs w:val="24"/>
        </w:rPr>
        <w:t>The procedure was performed under the approved protocol</w:t>
      </w:r>
      <w:r w:rsidR="005A32B7">
        <w:rPr>
          <w:rFonts w:ascii="Times New Roman" w:hAnsi="Times New Roman" w:cs="Times New Roman"/>
          <w:sz w:val="24"/>
          <w:szCs w:val="24"/>
        </w:rPr>
        <w:t>s</w:t>
      </w:r>
      <w:r w:rsidR="00CD09D3" w:rsidRPr="00CD09D3">
        <w:rPr>
          <w:rFonts w:ascii="Times New Roman" w:hAnsi="Times New Roman" w:cs="Times New Roman"/>
          <w:sz w:val="24"/>
          <w:szCs w:val="24"/>
        </w:rPr>
        <w:t xml:space="preserve"> of Cornell University IACUC </w:t>
      </w:r>
      <w:r w:rsidR="005A32B7">
        <w:rPr>
          <w:rFonts w:ascii="Times New Roman" w:hAnsi="Times New Roman" w:cs="Times New Roman"/>
          <w:sz w:val="24"/>
          <w:szCs w:val="24"/>
        </w:rPr>
        <w:t>P</w:t>
      </w:r>
      <w:r w:rsidR="00CD09D3" w:rsidRPr="00CD09D3">
        <w:rPr>
          <w:rFonts w:ascii="Times New Roman" w:hAnsi="Times New Roman" w:cs="Times New Roman"/>
          <w:sz w:val="24"/>
          <w:szCs w:val="24"/>
        </w:rPr>
        <w:t>rotocol #2021-0066</w:t>
      </w:r>
      <w:r w:rsidR="005A32B7">
        <w:rPr>
          <w:rFonts w:ascii="Times New Roman" w:hAnsi="Times New Roman" w:cs="Times New Roman"/>
          <w:sz w:val="24"/>
          <w:szCs w:val="24"/>
        </w:rPr>
        <w:t xml:space="preserve"> </w:t>
      </w:r>
      <w:del w:id="3" w:author="Edwin C. Kan" w:date="2024-10-12T00:57:00Z" w16du:dateUtc="2024-10-12T04:57:00Z">
        <w:r w:rsidR="005A32B7" w:rsidDel="007538A1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  <w:r w:rsidR="00CD09D3" w:rsidRPr="00CD09D3" w:rsidDel="007538A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C52FD6" w:rsidDel="007538A1">
          <w:rPr>
            <w:rFonts w:ascii="Times New Roman" w:hAnsi="Times New Roman" w:cs="Times New Roman"/>
            <w:sz w:val="24"/>
            <w:szCs w:val="24"/>
          </w:rPr>
          <w:delText>#</w:delText>
        </w:r>
      </w:del>
      <w:ins w:id="4" w:author="Edwin C. Kan" w:date="2024-10-12T00:57:00Z" w16du:dateUtc="2024-10-12T04:57:00Z">
        <w:r w:rsidR="007538A1">
          <w:rPr>
            <w:rFonts w:ascii="Times New Roman" w:hAnsi="Times New Roman" w:cs="Times New Roman"/>
            <w:sz w:val="24"/>
            <w:szCs w:val="24"/>
          </w:rPr>
          <w:t xml:space="preserve">and </w:t>
        </w:r>
        <w:r w:rsidR="007538A1" w:rsidRPr="00CD09D3">
          <w:rPr>
            <w:rFonts w:ascii="Times New Roman" w:hAnsi="Times New Roman" w:cs="Times New Roman"/>
            <w:sz w:val="24"/>
            <w:szCs w:val="24"/>
          </w:rPr>
          <w:t>#</w:t>
        </w:r>
      </w:ins>
      <w:r w:rsidR="00CD09D3" w:rsidRPr="00CD09D3">
        <w:rPr>
          <w:rFonts w:ascii="Times New Roman" w:hAnsi="Times New Roman" w:cs="Times New Roman"/>
          <w:sz w:val="24"/>
          <w:szCs w:val="24"/>
        </w:rPr>
        <w:t xml:space="preserve">2018-0034. </w:t>
      </w:r>
      <w:del w:id="5" w:author="Edwin C. Kan" w:date="2024-10-12T00:42:00Z" w16du:dateUtc="2024-10-12T04:42:00Z">
        <w:r w:rsidRPr="00CD09D3" w:rsidDel="00F6556E">
          <w:rPr>
            <w:rFonts w:ascii="Times New Roman" w:hAnsi="Times New Roman" w:cs="Times New Roman"/>
            <w:sz w:val="24"/>
            <w:szCs w:val="24"/>
          </w:rPr>
          <w:delText>Theoretical results on</w:delText>
        </w:r>
      </w:del>
      <w:ins w:id="6" w:author="Edwin C. Kan" w:date="2024-10-12T00:42:00Z" w16du:dateUtc="2024-10-12T04:42:00Z">
        <w:r w:rsidR="00F6556E">
          <w:rPr>
            <w:rFonts w:ascii="Times New Roman" w:hAnsi="Times New Roman" w:cs="Times New Roman"/>
            <w:sz w:val="24"/>
            <w:szCs w:val="24"/>
          </w:rPr>
          <w:t>We employed</w:t>
        </w:r>
      </w:ins>
      <w:r w:rsidRPr="00CD09D3">
        <w:rPr>
          <w:rFonts w:ascii="Times New Roman" w:hAnsi="Times New Roman" w:cs="Times New Roman"/>
          <w:sz w:val="24"/>
          <w:szCs w:val="24"/>
        </w:rPr>
        <w:t xml:space="preserve"> the </w:t>
      </w:r>
      <w:ins w:id="7" w:author="Edwin C. Kan" w:date="2024-10-12T00:42:00Z" w16du:dateUtc="2024-10-12T04:42:00Z">
        <w:r w:rsidR="00F6556E">
          <w:rPr>
            <w:rFonts w:ascii="Times New Roman" w:hAnsi="Times New Roman" w:cs="Times New Roman"/>
            <w:sz w:val="24"/>
            <w:szCs w:val="24"/>
          </w:rPr>
          <w:t xml:space="preserve">near-field </w:t>
        </w:r>
      </w:ins>
      <w:r w:rsidRPr="00CD09D3">
        <w:rPr>
          <w:rFonts w:ascii="Times New Roman" w:hAnsi="Times New Roman" w:cs="Times New Roman"/>
          <w:sz w:val="24"/>
          <w:szCs w:val="24"/>
        </w:rPr>
        <w:t xml:space="preserve">backscatter electromagnetic </w:t>
      </w:r>
      <w:del w:id="8" w:author="Edwin C. Kan" w:date="2024-10-12T00:42:00Z" w16du:dateUtc="2024-10-12T04:42:00Z">
        <w:r w:rsidRPr="00CD09D3" w:rsidDel="00F6556E">
          <w:rPr>
            <w:rFonts w:ascii="Times New Roman" w:hAnsi="Times New Roman" w:cs="Times New Roman"/>
            <w:sz w:val="24"/>
            <w:szCs w:val="24"/>
          </w:rPr>
          <w:delText>field</w:delText>
        </w:r>
      </w:del>
      <w:ins w:id="9" w:author="Edwin C. Kan" w:date="2024-10-12T00:42:00Z" w16du:dateUtc="2024-10-12T04:42:00Z">
        <w:r w:rsidR="00F6556E">
          <w:rPr>
            <w:rFonts w:ascii="Times New Roman" w:hAnsi="Times New Roman" w:cs="Times New Roman"/>
            <w:sz w:val="24"/>
            <w:szCs w:val="24"/>
          </w:rPr>
          <w:t>theory to</w:t>
        </w:r>
      </w:ins>
      <w:del w:id="10" w:author="Edwin C. Kan" w:date="2024-10-12T00:42:00Z" w16du:dateUtc="2024-10-12T04:42:00Z">
        <w:r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1" w:author="Edwin C. Kan" w:date="2024-10-12T00:41:00Z" w16du:dateUtc="2024-10-12T04:41:00Z">
        <w:r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behavior </w:delText>
        </w:r>
      </w:del>
      <w:del w:id="12" w:author="Edwin C. Kan" w:date="2024-10-12T00:42:00Z" w16du:dateUtc="2024-10-12T04:42:00Z">
        <w:r w:rsidRPr="00CD09D3" w:rsidDel="00F6556E">
          <w:rPr>
            <w:rFonts w:ascii="Times New Roman" w:hAnsi="Times New Roman" w:cs="Times New Roman"/>
            <w:sz w:val="24"/>
            <w:szCs w:val="24"/>
          </w:rPr>
          <w:delText>for near-field radio antennas</w:delText>
        </w:r>
      </w:del>
      <w:r w:rsidRPr="00CD09D3">
        <w:rPr>
          <w:rFonts w:ascii="Times New Roman" w:hAnsi="Times New Roman" w:cs="Times New Roman"/>
          <w:sz w:val="24"/>
          <w:szCs w:val="24"/>
        </w:rPr>
        <w:t xml:space="preserve"> guide</w:t>
      </w:r>
      <w:del w:id="13" w:author="Edwin C. Kan" w:date="2024-10-12T00:42:00Z" w16du:dateUtc="2024-10-12T04:42:00Z">
        <w:r w:rsidRPr="00CD09D3" w:rsidDel="00F6556E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Pr="00CD09D3">
        <w:rPr>
          <w:rFonts w:ascii="Times New Roman" w:hAnsi="Times New Roman" w:cs="Times New Roman"/>
          <w:sz w:val="24"/>
          <w:szCs w:val="24"/>
        </w:rPr>
        <w:t xml:space="preserve"> the design of our sensing system.</w:t>
      </w:r>
      <w:r w:rsidR="00041B77" w:rsidRPr="00CD09D3">
        <w:rPr>
          <w:rFonts w:ascii="Times New Roman" w:hAnsi="Times New Roman" w:cs="Times New Roman"/>
          <w:sz w:val="24"/>
          <w:szCs w:val="24"/>
        </w:rPr>
        <w:t xml:space="preserve"> </w:t>
      </w:r>
      <w:del w:id="14" w:author="Edwin C. Kan" w:date="2024-10-12T00:42:00Z" w16du:dateUtc="2024-10-12T04:42:00Z">
        <w:r w:rsidR="00A70BC4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Measurement </w:delText>
        </w:r>
      </w:del>
      <w:ins w:id="15" w:author="Edwin C. Kan" w:date="2024-10-12T00:42:00Z" w16du:dateUtc="2024-10-12T04:42:00Z">
        <w:r w:rsidR="00F6556E">
          <w:rPr>
            <w:rFonts w:ascii="Times New Roman" w:hAnsi="Times New Roman" w:cs="Times New Roman"/>
            <w:sz w:val="24"/>
            <w:szCs w:val="24"/>
          </w:rPr>
          <w:t>NFRF</w:t>
        </w:r>
        <w:r w:rsidR="00F6556E" w:rsidRPr="00CD09D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70BC4" w:rsidRPr="00CD09D3">
        <w:rPr>
          <w:rFonts w:ascii="Times New Roman" w:hAnsi="Times New Roman" w:cs="Times New Roman"/>
          <w:sz w:val="24"/>
          <w:szCs w:val="24"/>
        </w:rPr>
        <w:t xml:space="preserve">capabilities </w:t>
      </w:r>
      <w:del w:id="16" w:author="Edwin C. Kan" w:date="2024-10-12T00:43:00Z" w16du:dateUtc="2024-10-12T04:43:00Z">
        <w:r w:rsidR="00A70BC4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of NFRF </w:delText>
        </w:r>
      </w:del>
      <w:r w:rsidR="00A70BC4" w:rsidRPr="00CD09D3">
        <w:rPr>
          <w:rFonts w:ascii="Times New Roman" w:hAnsi="Times New Roman" w:cs="Times New Roman"/>
          <w:sz w:val="24"/>
          <w:szCs w:val="24"/>
        </w:rPr>
        <w:t xml:space="preserve">were demonstrated by </w:t>
      </w:r>
      <w:del w:id="17" w:author="Edwin C. Kan" w:date="2024-10-12T00:43:00Z" w16du:dateUtc="2024-10-12T04:43:00Z">
        <w:r w:rsidR="00A70BC4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validating performance </w:delText>
        </w:r>
        <w:r w:rsidR="001978F0" w:rsidRPr="00CD09D3" w:rsidDel="00F6556E">
          <w:rPr>
            <w:rFonts w:ascii="Times New Roman" w:hAnsi="Times New Roman" w:cs="Times New Roman"/>
            <w:sz w:val="24"/>
            <w:szCs w:val="24"/>
          </w:rPr>
          <w:delText>using</w:delText>
        </w:r>
      </w:del>
      <w:ins w:id="18" w:author="Edwin C. Kan" w:date="2024-10-12T00:43:00Z" w16du:dateUtc="2024-10-12T04:43:00Z">
        <w:r w:rsidR="00F6556E">
          <w:rPr>
            <w:rFonts w:ascii="Times New Roman" w:hAnsi="Times New Roman" w:cs="Times New Roman"/>
            <w:sz w:val="24"/>
            <w:szCs w:val="24"/>
          </w:rPr>
          <w:t>comparison with a reference</w:t>
        </w:r>
      </w:ins>
      <w:r w:rsidR="001978F0" w:rsidRPr="00CD09D3">
        <w:rPr>
          <w:rFonts w:ascii="Times New Roman" w:hAnsi="Times New Roman" w:cs="Times New Roman"/>
          <w:sz w:val="24"/>
          <w:szCs w:val="24"/>
        </w:rPr>
        <w:t xml:space="preserve"> spirometry </w:t>
      </w:r>
      <w:del w:id="19" w:author="Edwin C. Kan" w:date="2024-10-12T00:43:00Z" w16du:dateUtc="2024-10-12T04:43:00Z">
        <w:r w:rsidR="001978F0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reference </w:delText>
        </w:r>
      </w:del>
      <w:r w:rsidR="001978F0" w:rsidRPr="00CD09D3">
        <w:rPr>
          <w:rFonts w:ascii="Times New Roman" w:hAnsi="Times New Roman" w:cs="Times New Roman"/>
          <w:sz w:val="24"/>
          <w:szCs w:val="24"/>
        </w:rPr>
        <w:t>during</w:t>
      </w:r>
      <w:ins w:id="20" w:author="Edwin C. Kan" w:date="2024-10-12T00:43:00Z" w16du:dateUtc="2024-10-12T04:43:00Z">
        <w:r w:rsidR="00F6556E">
          <w:rPr>
            <w:rFonts w:ascii="Times New Roman" w:hAnsi="Times New Roman" w:cs="Times New Roman"/>
            <w:sz w:val="24"/>
            <w:szCs w:val="24"/>
          </w:rPr>
          <w:t xml:space="preserve"> the stepped tidal volume co</w:t>
        </w:r>
      </w:ins>
      <w:ins w:id="21" w:author="Edwin C. Kan" w:date="2024-10-12T00:44:00Z" w16du:dateUtc="2024-10-12T04:44:00Z">
        <w:r w:rsidR="00F6556E">
          <w:rPr>
            <w:rFonts w:ascii="Times New Roman" w:hAnsi="Times New Roman" w:cs="Times New Roman"/>
            <w:sz w:val="24"/>
            <w:szCs w:val="24"/>
          </w:rPr>
          <w:t>ntrolled by</w:t>
        </w:r>
      </w:ins>
      <w:r w:rsidR="001978F0" w:rsidRPr="00CD09D3">
        <w:rPr>
          <w:rFonts w:ascii="Times New Roman" w:hAnsi="Times New Roman" w:cs="Times New Roman"/>
          <w:sz w:val="24"/>
          <w:szCs w:val="24"/>
        </w:rPr>
        <w:t xml:space="preserve"> </w:t>
      </w:r>
      <w:r w:rsidR="00A70BC4" w:rsidRPr="00CD09D3">
        <w:rPr>
          <w:rFonts w:ascii="Times New Roman" w:hAnsi="Times New Roman" w:cs="Times New Roman"/>
          <w:sz w:val="24"/>
          <w:szCs w:val="24"/>
        </w:rPr>
        <w:t>a</w:t>
      </w:r>
      <w:del w:id="22" w:author="Edwin C. Kan" w:date="2024-10-12T00:44:00Z" w16du:dateUtc="2024-10-12T04:44:00Z">
        <w:r w:rsidR="00A70BC4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3" w:author="Edwin C. Kan" w:date="2024-10-12T00:44:00Z" w16du:dateUtc="2024-10-12T04:44:00Z">
        <w:r w:rsidR="00F6556E">
          <w:rPr>
            <w:rFonts w:ascii="Times New Roman" w:hAnsi="Times New Roman" w:cs="Times New Roman"/>
            <w:sz w:val="24"/>
            <w:szCs w:val="24"/>
          </w:rPr>
          <w:t xml:space="preserve"> ventilator</w:t>
        </w:r>
      </w:ins>
      <w:del w:id="24" w:author="Edwin C. Kan" w:date="2024-10-12T00:44:00Z" w16du:dateUtc="2024-10-12T04:44:00Z">
        <w:r w:rsidR="00A70BC4" w:rsidRPr="00CD09D3" w:rsidDel="00F6556E">
          <w:rPr>
            <w:rFonts w:ascii="Times New Roman" w:hAnsi="Times New Roman" w:cs="Times New Roman"/>
            <w:sz w:val="24"/>
            <w:szCs w:val="24"/>
          </w:rPr>
          <w:delText>mechanically ventilated stepwise tidal volume intervention</w:delText>
        </w:r>
      </w:del>
      <w:r w:rsidR="001978F0" w:rsidRPr="00CD09D3">
        <w:rPr>
          <w:rFonts w:ascii="Times New Roman" w:hAnsi="Times New Roman" w:cs="Times New Roman"/>
          <w:sz w:val="24"/>
          <w:szCs w:val="24"/>
        </w:rPr>
        <w:t>.</w:t>
      </w:r>
      <w:r w:rsidR="00A70BC4" w:rsidRPr="00CD09D3">
        <w:rPr>
          <w:rFonts w:ascii="Times New Roman" w:hAnsi="Times New Roman" w:cs="Times New Roman"/>
          <w:sz w:val="24"/>
          <w:szCs w:val="24"/>
        </w:rPr>
        <w:t xml:space="preserve"> </w:t>
      </w:r>
      <w:r w:rsidR="00745175" w:rsidRPr="00CD09D3">
        <w:rPr>
          <w:rFonts w:ascii="Times New Roman" w:hAnsi="Times New Roman" w:cs="Times New Roman"/>
          <w:sz w:val="24"/>
          <w:szCs w:val="24"/>
        </w:rPr>
        <w:t xml:space="preserve">System robustness was </w:t>
      </w:r>
      <w:r w:rsidR="00AF6558" w:rsidRPr="00CD09D3">
        <w:rPr>
          <w:rFonts w:ascii="Times New Roman" w:hAnsi="Times New Roman" w:cs="Times New Roman"/>
          <w:sz w:val="24"/>
          <w:szCs w:val="24"/>
        </w:rPr>
        <w:t xml:space="preserve">enhanced by </w:t>
      </w:r>
      <w:ins w:id="25" w:author="Edwin C. Kan" w:date="2024-10-12T00:44:00Z" w16du:dateUtc="2024-10-12T04:44:00Z">
        <w:r w:rsidR="00F6556E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AF6558" w:rsidRPr="00CD09D3">
        <w:rPr>
          <w:rFonts w:ascii="Times New Roman" w:hAnsi="Times New Roman" w:cs="Times New Roman"/>
          <w:sz w:val="24"/>
          <w:szCs w:val="24"/>
        </w:rPr>
        <w:t xml:space="preserve">proposed </w:t>
      </w:r>
      <w:r w:rsidR="0068135D" w:rsidRPr="00CD09D3">
        <w:rPr>
          <w:rFonts w:ascii="Times New Roman" w:hAnsi="Times New Roman" w:cs="Times New Roman"/>
          <w:sz w:val="24"/>
          <w:szCs w:val="24"/>
        </w:rPr>
        <w:t>adaptive algorithms</w:t>
      </w:r>
      <w:del w:id="26" w:author="Edwin C. Kan" w:date="2024-10-12T00:44:00Z" w16du:dateUtc="2024-10-12T04:44:00Z">
        <w:r w:rsidR="00AF6558" w:rsidRPr="00CD09D3" w:rsidDel="00F6556E">
          <w:rPr>
            <w:rFonts w:ascii="Times New Roman" w:hAnsi="Times New Roman" w:cs="Times New Roman"/>
            <w:sz w:val="24"/>
            <w:szCs w:val="24"/>
          </w:rPr>
          <w:delText>,</w:delText>
        </w:r>
        <w:r w:rsidR="0068135D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 for deriving</w:delText>
        </w:r>
      </w:del>
      <w:ins w:id="27" w:author="Edwin C. Kan" w:date="2024-10-12T00:44:00Z" w16du:dateUtc="2024-10-12T04:44:00Z">
        <w:r w:rsidR="00F6556E">
          <w:rPr>
            <w:rFonts w:ascii="Times New Roman" w:hAnsi="Times New Roman" w:cs="Times New Roman"/>
            <w:sz w:val="24"/>
            <w:szCs w:val="24"/>
          </w:rPr>
          <w:t xml:space="preserve"> to derive</w:t>
        </w:r>
      </w:ins>
      <w:r w:rsidR="0068135D" w:rsidRPr="00CD09D3">
        <w:rPr>
          <w:rFonts w:ascii="Times New Roman" w:hAnsi="Times New Roman" w:cs="Times New Roman"/>
          <w:sz w:val="24"/>
          <w:szCs w:val="24"/>
        </w:rPr>
        <w:t xml:space="preserve"> </w:t>
      </w:r>
      <w:r w:rsidR="00745175" w:rsidRPr="00CD09D3">
        <w:rPr>
          <w:rFonts w:ascii="Times New Roman" w:hAnsi="Times New Roman" w:cs="Times New Roman"/>
          <w:sz w:val="24"/>
          <w:szCs w:val="24"/>
        </w:rPr>
        <w:t>tidal volume</w:t>
      </w:r>
      <w:ins w:id="28" w:author="Edwin C. Kan" w:date="2024-10-12T00:45:00Z" w16du:dateUtc="2024-10-12T04:45:00Z">
        <w:r w:rsidR="00F6556E">
          <w:rPr>
            <w:rFonts w:ascii="Times New Roman" w:hAnsi="Times New Roman" w:cs="Times New Roman"/>
            <w:sz w:val="24"/>
            <w:szCs w:val="24"/>
          </w:rPr>
          <w:t>s</w:t>
        </w:r>
      </w:ins>
      <w:r w:rsidR="00745175" w:rsidRPr="00CD09D3">
        <w:rPr>
          <w:rFonts w:ascii="Times New Roman" w:hAnsi="Times New Roman" w:cs="Times New Roman"/>
          <w:sz w:val="24"/>
          <w:szCs w:val="24"/>
        </w:rPr>
        <w:t xml:space="preserve"> </w:t>
      </w:r>
      <w:del w:id="29" w:author="Edwin C. Kan" w:date="2024-10-12T00:45:00Z" w16du:dateUtc="2024-10-12T04:45:00Z">
        <w:r w:rsidR="00745175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using </w:delText>
        </w:r>
      </w:del>
      <w:ins w:id="30" w:author="Edwin C. Kan" w:date="2024-10-12T00:45:00Z" w16du:dateUtc="2024-10-12T04:45:00Z">
        <w:r w:rsidR="00F6556E">
          <w:rPr>
            <w:rFonts w:ascii="Times New Roman" w:hAnsi="Times New Roman" w:cs="Times New Roman"/>
            <w:sz w:val="24"/>
            <w:szCs w:val="24"/>
          </w:rPr>
          <w:t>estimated by</w:t>
        </w:r>
        <w:r w:rsidR="00F6556E" w:rsidRPr="00CD09D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745175" w:rsidRPr="00CD09D3">
        <w:rPr>
          <w:rFonts w:ascii="Times New Roman" w:hAnsi="Times New Roman" w:cs="Times New Roman"/>
          <w:sz w:val="24"/>
          <w:szCs w:val="24"/>
        </w:rPr>
        <w:t>NFRF</w:t>
      </w:r>
      <w:del w:id="31" w:author="Edwin C. Kan" w:date="2024-10-12T00:45:00Z" w16du:dateUtc="2024-10-12T04:45:00Z">
        <w:r w:rsidR="00745175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 sensors</w:delText>
        </w:r>
        <w:r w:rsidR="00AF6558" w:rsidRPr="00CD09D3" w:rsidDel="00F6556E">
          <w:rPr>
            <w:rFonts w:ascii="Times New Roman" w:hAnsi="Times New Roman" w:cs="Times New Roman"/>
            <w:sz w:val="24"/>
            <w:szCs w:val="24"/>
          </w:rPr>
          <w:delText>,</w:delText>
        </w:r>
        <w:r w:rsidR="00745175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F6558" w:rsidRPr="00CD09D3" w:rsidDel="00F6556E">
          <w:rPr>
            <w:rFonts w:ascii="Times New Roman" w:hAnsi="Times New Roman" w:cs="Times New Roman"/>
            <w:sz w:val="24"/>
            <w:szCs w:val="24"/>
          </w:rPr>
          <w:delText>whose performance was</w:delText>
        </w:r>
        <w:r w:rsidR="00745175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 benchmarked against </w:delText>
        </w:r>
        <w:r w:rsidR="00AF6558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  <w:r w:rsidR="00745175" w:rsidRPr="00CD09D3" w:rsidDel="00F6556E">
          <w:rPr>
            <w:rFonts w:ascii="Times New Roman" w:hAnsi="Times New Roman" w:cs="Times New Roman"/>
            <w:sz w:val="24"/>
            <w:szCs w:val="24"/>
          </w:rPr>
          <w:delText>non-adaptive algorithm</w:delText>
        </w:r>
      </w:del>
      <w:r w:rsidR="00745175" w:rsidRPr="00CD09D3">
        <w:rPr>
          <w:rFonts w:ascii="Times New Roman" w:hAnsi="Times New Roman" w:cs="Times New Roman"/>
          <w:sz w:val="24"/>
          <w:szCs w:val="24"/>
        </w:rPr>
        <w:t xml:space="preserve">. </w:t>
      </w:r>
      <w:ins w:id="32" w:author="Edwin C. Kan" w:date="2024-10-12T00:45:00Z" w16du:dateUtc="2024-10-12T04:45:00Z">
        <w:r w:rsidR="00F6556E">
          <w:rPr>
            <w:rFonts w:ascii="Times New Roman" w:hAnsi="Times New Roman" w:cs="Times New Roman"/>
            <w:sz w:val="24"/>
            <w:szCs w:val="24"/>
          </w:rPr>
          <w:t>We also demonstrated a</w:t>
        </w:r>
      </w:ins>
      <w:del w:id="33" w:author="Edwin C. Kan" w:date="2024-10-12T00:45:00Z" w16du:dateUtc="2024-10-12T04:45:00Z">
        <w:r w:rsidR="001978F0" w:rsidRPr="00CD09D3" w:rsidDel="00F6556E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001978F0" w:rsidRPr="00CD09D3">
        <w:rPr>
          <w:rFonts w:ascii="Times New Roman" w:hAnsi="Times New Roman" w:cs="Times New Roman"/>
          <w:sz w:val="24"/>
          <w:szCs w:val="24"/>
        </w:rPr>
        <w:t xml:space="preserve"> novel </w:t>
      </w:r>
      <w:del w:id="34" w:author="Edwin C. Kan" w:date="2024-10-12T00:46:00Z" w16du:dateUtc="2024-10-12T04:46:00Z">
        <w:r w:rsidR="001978F0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method </w:delText>
        </w:r>
      </w:del>
      <w:ins w:id="35" w:author="Edwin C. Kan" w:date="2024-10-12T00:46:00Z" w16du:dateUtc="2024-10-12T04:46:00Z">
        <w:r w:rsidR="00F6556E">
          <w:rPr>
            <w:rFonts w:ascii="Times New Roman" w:hAnsi="Times New Roman" w:cs="Times New Roman"/>
            <w:sz w:val="24"/>
            <w:szCs w:val="24"/>
          </w:rPr>
          <w:t>capability</w:t>
        </w:r>
        <w:r w:rsidR="00F6556E" w:rsidRPr="00CD09D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6556E">
          <w:rPr>
            <w:rFonts w:ascii="Times New Roman" w:hAnsi="Times New Roman" w:cs="Times New Roman"/>
            <w:sz w:val="24"/>
            <w:szCs w:val="24"/>
          </w:rPr>
          <w:t>of monitoring</w:t>
        </w:r>
      </w:ins>
      <w:ins w:id="36" w:author="Edwin C. Kan" w:date="2024-10-12T00:47:00Z" w16du:dateUtc="2024-10-12T04:47:00Z">
        <w:r w:rsidR="00F6556E">
          <w:rPr>
            <w:rFonts w:ascii="Times New Roman" w:hAnsi="Times New Roman" w:cs="Times New Roman"/>
            <w:sz w:val="24"/>
            <w:szCs w:val="24"/>
          </w:rPr>
          <w:t xml:space="preserve"> left and right lung volumes individually by </w:t>
        </w:r>
      </w:ins>
      <w:del w:id="37" w:author="Edwin C. Kan" w:date="2024-10-12T00:46:00Z" w16du:dateUtc="2024-10-12T04:46:00Z">
        <w:r w:rsidR="001978F0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del w:id="38" w:author="Edwin C. Kan" w:date="2024-10-12T00:47:00Z" w16du:dateUtc="2024-10-12T04:47:00Z">
        <w:r w:rsidR="00F5754F" w:rsidRPr="00CD09D3" w:rsidDel="00F6556E">
          <w:rPr>
            <w:rFonts w:ascii="Times New Roman" w:hAnsi="Times New Roman" w:cs="Times New Roman"/>
            <w:sz w:val="24"/>
            <w:szCs w:val="24"/>
          </w:rPr>
          <w:delText>detecting one-lung</w:delText>
        </w:r>
      </w:del>
      <w:ins w:id="39" w:author="Edwin C. Kan" w:date="2024-10-12T00:47:00Z" w16du:dateUtc="2024-10-12T04:47:00Z">
        <w:r w:rsidR="00F6556E">
          <w:rPr>
            <w:rFonts w:ascii="Times New Roman" w:hAnsi="Times New Roman" w:cs="Times New Roman"/>
            <w:sz w:val="24"/>
            <w:szCs w:val="24"/>
          </w:rPr>
          <w:t xml:space="preserve">using a </w:t>
        </w:r>
      </w:ins>
      <w:ins w:id="40" w:author="Edwin C. Kan" w:date="2024-10-12T00:56:00Z" w16du:dateUtc="2024-10-12T04:56:00Z">
        <w:r w:rsidR="007538A1">
          <w:rPr>
            <w:rFonts w:ascii="Times New Roman" w:hAnsi="Times New Roman" w:cs="Times New Roman"/>
            <w:sz w:val="24"/>
            <w:szCs w:val="24"/>
          </w:rPr>
          <w:t>bronchial blocker,</w:t>
        </w:r>
      </w:ins>
      <w:del w:id="41" w:author="Edwin C. Kan" w:date="2024-10-12T00:56:00Z" w16du:dateUtc="2024-10-12T04:56:00Z">
        <w:r w:rsidR="00F5754F" w:rsidRPr="00CD09D3" w:rsidDel="007538A1">
          <w:rPr>
            <w:rFonts w:ascii="Times New Roman" w:hAnsi="Times New Roman" w:cs="Times New Roman"/>
            <w:sz w:val="24"/>
            <w:szCs w:val="24"/>
          </w:rPr>
          <w:delText xml:space="preserve"> obstruction</w:delText>
        </w:r>
      </w:del>
      <w:del w:id="42" w:author="Edwin C. Kan" w:date="2024-10-12T00:46:00Z" w16du:dateUtc="2024-10-12T04:46:00Z">
        <w:r w:rsidR="00F5754F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 was proposed</w:delText>
        </w:r>
      </w:del>
      <w:ins w:id="43" w:author="Edwin C. Kan" w:date="2024-10-12T00:48:00Z" w16du:dateUtc="2024-10-12T04:48:00Z">
        <w:r w:rsidR="00F6556E">
          <w:rPr>
            <w:rFonts w:ascii="Times New Roman" w:hAnsi="Times New Roman" w:cs="Times New Roman"/>
            <w:sz w:val="24"/>
            <w:szCs w:val="24"/>
          </w:rPr>
          <w:t xml:space="preserve"> followed by </w:t>
        </w:r>
      </w:ins>
      <w:ins w:id="44" w:author="Edwin C. Kan" w:date="2024-10-12T00:51:00Z" w16du:dateUtc="2024-10-12T04:51:00Z">
        <w:r w:rsidR="00972669">
          <w:rPr>
            <w:rFonts w:ascii="Times New Roman" w:hAnsi="Times New Roman" w:cs="Times New Roman"/>
            <w:sz w:val="24"/>
            <w:szCs w:val="24"/>
          </w:rPr>
          <w:t xml:space="preserve">the procedure of </w:t>
        </w:r>
      </w:ins>
      <w:ins w:id="45" w:author="Edwin C. Kan" w:date="2024-10-12T00:50:00Z" w16du:dateUtc="2024-10-12T04:50:00Z">
        <w:r w:rsidR="00972669">
          <w:rPr>
            <w:rFonts w:ascii="Times New Roman" w:hAnsi="Times New Roman" w:cs="Times New Roman"/>
            <w:sz w:val="24"/>
            <w:szCs w:val="24"/>
          </w:rPr>
          <w:t>continuous positive airway pressure (</w:t>
        </w:r>
      </w:ins>
      <w:ins w:id="46" w:author="Edwin C. Kan" w:date="2024-10-12T00:48:00Z" w16du:dateUtc="2024-10-12T04:48:00Z">
        <w:r w:rsidR="00F6556E">
          <w:rPr>
            <w:rFonts w:ascii="Times New Roman" w:hAnsi="Times New Roman" w:cs="Times New Roman"/>
            <w:sz w:val="24"/>
            <w:szCs w:val="24"/>
          </w:rPr>
          <w:t>CPAP</w:t>
        </w:r>
      </w:ins>
      <w:ins w:id="47" w:author="Edwin C. Kan" w:date="2024-10-12T00:51:00Z" w16du:dateUtc="2024-10-12T04:51:00Z">
        <w:r w:rsidR="00972669">
          <w:rPr>
            <w:rFonts w:ascii="Times New Roman" w:hAnsi="Times New Roman" w:cs="Times New Roman"/>
            <w:sz w:val="24"/>
            <w:szCs w:val="24"/>
          </w:rPr>
          <w:t>) for lung recruitment.</w:t>
        </w:r>
      </w:ins>
      <w:del w:id="48" w:author="Edwin C. Kan" w:date="2024-10-12T00:48:00Z" w16du:dateUtc="2024-10-12T04:48:00Z">
        <w:r w:rsidR="00F5754F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. NFRF-derived results were demonstrated to agree with clinical </w:delText>
        </w:r>
        <w:r w:rsidR="00044F78" w:rsidRPr="00CD09D3" w:rsidDel="00F6556E">
          <w:rPr>
            <w:rFonts w:ascii="Times New Roman" w:hAnsi="Times New Roman" w:cs="Times New Roman"/>
            <w:sz w:val="24"/>
            <w:szCs w:val="24"/>
          </w:rPr>
          <w:delText>observations</w:delText>
        </w:r>
        <w:r w:rsidR="00F5754F" w:rsidRPr="00CD09D3" w:rsidDel="00F6556E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</w:p>
    <w:p w14:paraId="19725068" w14:textId="47B823EC" w:rsidR="00F5754F" w:rsidRPr="00CD09D3" w:rsidRDefault="002D4B69">
      <w:pPr>
        <w:rPr>
          <w:rFonts w:ascii="Times New Roman" w:hAnsi="Times New Roman" w:cs="Times New Roman"/>
          <w:sz w:val="24"/>
          <w:szCs w:val="24"/>
        </w:rPr>
      </w:pPr>
      <w:r w:rsidRPr="00CD09D3">
        <w:rPr>
          <w:rFonts w:ascii="Times New Roman" w:hAnsi="Times New Roman" w:cs="Times New Roman"/>
          <w:sz w:val="24"/>
          <w:szCs w:val="24"/>
        </w:rPr>
        <w:t xml:space="preserve">Our work is highly relevant to the areas of wearable health sensing and </w:t>
      </w:r>
      <w:r w:rsidR="005621DA" w:rsidRPr="00CD09D3">
        <w:rPr>
          <w:rFonts w:ascii="Times New Roman" w:hAnsi="Times New Roman" w:cs="Times New Roman"/>
          <w:sz w:val="24"/>
          <w:szCs w:val="24"/>
        </w:rPr>
        <w:t>continuous vital</w:t>
      </w:r>
      <w:ins w:id="49" w:author="Edwin C. Kan" w:date="2024-10-12T00:52:00Z" w16du:dateUtc="2024-10-12T04:52:00Z">
        <w:r w:rsidR="00972669">
          <w:rPr>
            <w:rFonts w:ascii="Times New Roman" w:hAnsi="Times New Roman" w:cs="Times New Roman"/>
            <w:sz w:val="24"/>
            <w:szCs w:val="24"/>
          </w:rPr>
          <w:t>-sign</w:t>
        </w:r>
      </w:ins>
      <w:r w:rsidR="005621DA" w:rsidRPr="00CD09D3">
        <w:rPr>
          <w:rFonts w:ascii="Times New Roman" w:hAnsi="Times New Roman" w:cs="Times New Roman"/>
          <w:sz w:val="24"/>
          <w:szCs w:val="24"/>
        </w:rPr>
        <w:t xml:space="preserve"> monitoring. </w:t>
      </w:r>
      <w:ins w:id="50" w:author="Edwin C. Kan" w:date="2024-10-12T00:52:00Z" w16du:dateUtc="2024-10-12T04:52:00Z">
        <w:r w:rsidR="00972669">
          <w:rPr>
            <w:rFonts w:ascii="Times New Roman" w:hAnsi="Times New Roman" w:cs="Times New Roman"/>
            <w:sz w:val="24"/>
            <w:szCs w:val="24"/>
          </w:rPr>
          <w:t>The p</w:t>
        </w:r>
      </w:ins>
      <w:del w:id="51" w:author="Edwin C. Kan" w:date="2024-10-12T00:52:00Z" w16du:dateUtc="2024-10-12T04:52:00Z">
        <w:r w:rsidR="005621DA" w:rsidRPr="00CD09D3" w:rsidDel="00972669">
          <w:rPr>
            <w:rFonts w:ascii="Times New Roman" w:hAnsi="Times New Roman" w:cs="Times New Roman"/>
            <w:sz w:val="24"/>
            <w:szCs w:val="24"/>
          </w:rPr>
          <w:delText>P</w:delText>
        </w:r>
      </w:del>
      <w:r w:rsidR="005621DA" w:rsidRPr="00CD09D3">
        <w:rPr>
          <w:rFonts w:ascii="Times New Roman" w:hAnsi="Times New Roman" w:cs="Times New Roman"/>
          <w:sz w:val="24"/>
          <w:szCs w:val="24"/>
        </w:rPr>
        <w:t xml:space="preserve">roposed NFRF sensors may be packaged into wearable devices for at-home health monitoring, assisting in </w:t>
      </w:r>
      <w:r w:rsidR="00E52B64" w:rsidRPr="00CD09D3">
        <w:rPr>
          <w:rFonts w:ascii="Times New Roman" w:hAnsi="Times New Roman" w:cs="Times New Roman"/>
          <w:sz w:val="24"/>
          <w:szCs w:val="24"/>
        </w:rPr>
        <w:t xml:space="preserve">early detection of adverse pulmonary conditions and improved </w:t>
      </w:r>
      <w:del w:id="52" w:author="Edwin C. Kan" w:date="2024-10-12T00:52:00Z" w16du:dateUtc="2024-10-12T04:52:00Z">
        <w:r w:rsidR="00E52B64" w:rsidRPr="00CD09D3" w:rsidDel="00972669">
          <w:rPr>
            <w:rFonts w:ascii="Times New Roman" w:hAnsi="Times New Roman" w:cs="Times New Roman"/>
            <w:sz w:val="24"/>
            <w:szCs w:val="24"/>
          </w:rPr>
          <w:delText>tele-</w:delText>
        </w:r>
      </w:del>
      <w:ins w:id="53" w:author="Edwin C. Kan" w:date="2024-10-12T00:52:00Z" w16du:dateUtc="2024-10-12T04:52:00Z">
        <w:r w:rsidR="00972669">
          <w:rPr>
            <w:rFonts w:ascii="Times New Roman" w:hAnsi="Times New Roman" w:cs="Times New Roman"/>
            <w:sz w:val="24"/>
            <w:szCs w:val="24"/>
          </w:rPr>
          <w:t xml:space="preserve">remote </w:t>
        </w:r>
      </w:ins>
      <w:r w:rsidR="00E52B64" w:rsidRPr="00CD09D3">
        <w:rPr>
          <w:rFonts w:ascii="Times New Roman" w:hAnsi="Times New Roman" w:cs="Times New Roman"/>
          <w:sz w:val="24"/>
          <w:szCs w:val="24"/>
        </w:rPr>
        <w:t xml:space="preserve">health outcomes. </w:t>
      </w:r>
      <w:r w:rsidR="00704B5F" w:rsidRPr="00CD09D3">
        <w:rPr>
          <w:rFonts w:ascii="Times New Roman" w:hAnsi="Times New Roman" w:cs="Times New Roman"/>
          <w:sz w:val="24"/>
          <w:szCs w:val="24"/>
        </w:rPr>
        <w:t xml:space="preserve">NFRF sensors may also improve clinical outcomes by reducing the need for </w:t>
      </w:r>
      <w:del w:id="54" w:author="Edwin C. Kan" w:date="2024-10-12T00:53:00Z" w16du:dateUtc="2024-10-12T04:53:00Z">
        <w:r w:rsidR="00704B5F" w:rsidRPr="00CD09D3" w:rsidDel="00972669">
          <w:rPr>
            <w:rFonts w:ascii="Times New Roman" w:hAnsi="Times New Roman" w:cs="Times New Roman"/>
            <w:sz w:val="24"/>
            <w:szCs w:val="24"/>
          </w:rPr>
          <w:delText xml:space="preserve">unnecessary </w:delText>
        </w:r>
      </w:del>
      <w:r w:rsidR="00704B5F" w:rsidRPr="00CD09D3">
        <w:rPr>
          <w:rFonts w:ascii="Times New Roman" w:hAnsi="Times New Roman" w:cs="Times New Roman"/>
          <w:sz w:val="24"/>
          <w:szCs w:val="24"/>
        </w:rPr>
        <w:t xml:space="preserve">intubation </w:t>
      </w:r>
      <w:del w:id="55" w:author="Edwin C. Kan" w:date="2024-10-12T00:53:00Z" w16du:dateUtc="2024-10-12T04:53:00Z">
        <w:r w:rsidR="00704B5F" w:rsidRPr="00CD09D3" w:rsidDel="00972669">
          <w:rPr>
            <w:rFonts w:ascii="Times New Roman" w:hAnsi="Times New Roman" w:cs="Times New Roman"/>
            <w:sz w:val="24"/>
            <w:szCs w:val="24"/>
          </w:rPr>
          <w:delText>for measuring</w:delText>
        </w:r>
      </w:del>
      <w:ins w:id="56" w:author="Edwin C. Kan" w:date="2024-10-12T00:53:00Z" w16du:dateUtc="2024-10-12T04:53:00Z">
        <w:r w:rsidR="00972669">
          <w:rPr>
            <w:rFonts w:ascii="Times New Roman" w:hAnsi="Times New Roman" w:cs="Times New Roman"/>
            <w:sz w:val="24"/>
            <w:szCs w:val="24"/>
          </w:rPr>
          <w:t>to measure</w:t>
        </w:r>
      </w:ins>
      <w:r w:rsidR="00704B5F" w:rsidRPr="00CD09D3">
        <w:rPr>
          <w:rFonts w:ascii="Times New Roman" w:hAnsi="Times New Roman" w:cs="Times New Roman"/>
          <w:sz w:val="24"/>
          <w:szCs w:val="24"/>
        </w:rPr>
        <w:t xml:space="preserve"> lung function</w:t>
      </w:r>
      <w:r w:rsidR="004D5407" w:rsidRPr="00CD09D3">
        <w:rPr>
          <w:rFonts w:ascii="Times New Roman" w:hAnsi="Times New Roman" w:cs="Times New Roman"/>
          <w:sz w:val="24"/>
          <w:szCs w:val="24"/>
        </w:rPr>
        <w:t xml:space="preserve">. </w:t>
      </w:r>
      <w:ins w:id="57" w:author="Edwin C. Kan" w:date="2024-10-12T00:53:00Z" w16du:dateUtc="2024-10-12T04:53:00Z">
        <w:r w:rsidR="00972669">
          <w:rPr>
            <w:rFonts w:ascii="Times New Roman" w:hAnsi="Times New Roman" w:cs="Times New Roman"/>
            <w:sz w:val="24"/>
            <w:szCs w:val="24"/>
          </w:rPr>
          <w:t>The p</w:t>
        </w:r>
      </w:ins>
      <w:del w:id="58" w:author="Edwin C. Kan" w:date="2024-10-12T00:53:00Z" w16du:dateUtc="2024-10-12T04:53:00Z">
        <w:r w:rsidR="004D5407" w:rsidRPr="00CD09D3" w:rsidDel="00972669">
          <w:rPr>
            <w:rFonts w:ascii="Times New Roman" w:hAnsi="Times New Roman" w:cs="Times New Roman"/>
            <w:sz w:val="24"/>
            <w:szCs w:val="24"/>
          </w:rPr>
          <w:delText>P</w:delText>
        </w:r>
      </w:del>
      <w:r w:rsidR="004D5407" w:rsidRPr="00CD09D3">
        <w:rPr>
          <w:rFonts w:ascii="Times New Roman" w:hAnsi="Times New Roman" w:cs="Times New Roman"/>
          <w:sz w:val="24"/>
          <w:szCs w:val="24"/>
        </w:rPr>
        <w:t>roposed</w:t>
      </w:r>
      <w:ins w:id="59" w:author="Edwin C. Kan" w:date="2024-10-12T00:54:00Z" w16du:dateUtc="2024-10-12T04:54:00Z">
        <w:r w:rsidR="00972669">
          <w:rPr>
            <w:rFonts w:ascii="Times New Roman" w:hAnsi="Times New Roman" w:cs="Times New Roman"/>
            <w:sz w:val="24"/>
            <w:szCs w:val="24"/>
          </w:rPr>
          <w:t xml:space="preserve"> detection method of</w:t>
        </w:r>
      </w:ins>
      <w:r w:rsidR="004D5407" w:rsidRPr="00CD09D3">
        <w:rPr>
          <w:rFonts w:ascii="Times New Roman" w:hAnsi="Times New Roman" w:cs="Times New Roman"/>
          <w:sz w:val="24"/>
          <w:szCs w:val="24"/>
        </w:rPr>
        <w:t xml:space="preserve"> </w:t>
      </w:r>
      <w:del w:id="60" w:author="Edwin C. Kan" w:date="2024-10-12T00:54:00Z" w16du:dateUtc="2024-10-12T04:54:00Z">
        <w:r w:rsidR="004D5407" w:rsidRPr="00CD09D3" w:rsidDel="00972669">
          <w:rPr>
            <w:rFonts w:ascii="Times New Roman" w:hAnsi="Times New Roman" w:cs="Times New Roman"/>
            <w:sz w:val="24"/>
            <w:szCs w:val="24"/>
          </w:rPr>
          <w:delText xml:space="preserve">novel </w:delText>
        </w:r>
      </w:del>
      <w:ins w:id="61" w:author="Edwin C. Kan" w:date="2024-10-12T00:54:00Z" w16du:dateUtc="2024-10-12T04:54:00Z">
        <w:r w:rsidR="00972669">
          <w:rPr>
            <w:rFonts w:ascii="Times New Roman" w:hAnsi="Times New Roman" w:cs="Times New Roman"/>
            <w:sz w:val="24"/>
            <w:szCs w:val="24"/>
          </w:rPr>
          <w:t>individual</w:t>
        </w:r>
        <w:r w:rsidR="00972669" w:rsidRPr="00CD09D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D5407" w:rsidRPr="00CD09D3">
        <w:rPr>
          <w:rFonts w:ascii="Times New Roman" w:hAnsi="Times New Roman" w:cs="Times New Roman"/>
          <w:sz w:val="24"/>
          <w:szCs w:val="24"/>
        </w:rPr>
        <w:t xml:space="preserve">lung obstruction </w:t>
      </w:r>
      <w:del w:id="62" w:author="Edwin C. Kan" w:date="2024-10-12T00:54:00Z" w16du:dateUtc="2024-10-12T04:54:00Z">
        <w:r w:rsidR="004D5407" w:rsidRPr="00CD09D3" w:rsidDel="00972669">
          <w:rPr>
            <w:rFonts w:ascii="Times New Roman" w:hAnsi="Times New Roman" w:cs="Times New Roman"/>
            <w:sz w:val="24"/>
            <w:szCs w:val="24"/>
          </w:rPr>
          <w:delText xml:space="preserve">detection method </w:delText>
        </w:r>
      </w:del>
      <w:r w:rsidR="004D5407" w:rsidRPr="00CD09D3">
        <w:rPr>
          <w:rFonts w:ascii="Times New Roman" w:hAnsi="Times New Roman" w:cs="Times New Roman"/>
          <w:sz w:val="24"/>
          <w:szCs w:val="24"/>
        </w:rPr>
        <w:t xml:space="preserve">may be </w:t>
      </w:r>
      <w:del w:id="63" w:author="Edwin C. Kan" w:date="2024-10-12T00:54:00Z" w16du:dateUtc="2024-10-12T04:54:00Z">
        <w:r w:rsidR="004D5407" w:rsidRPr="00CD09D3" w:rsidDel="00972669">
          <w:rPr>
            <w:rFonts w:ascii="Times New Roman" w:hAnsi="Times New Roman" w:cs="Times New Roman"/>
            <w:sz w:val="24"/>
            <w:szCs w:val="24"/>
          </w:rPr>
          <w:delText xml:space="preserve">utilized </w:delText>
        </w:r>
      </w:del>
      <w:ins w:id="64" w:author="Edwin C. Kan" w:date="2024-10-12T00:54:00Z" w16du:dateUtc="2024-10-12T04:54:00Z">
        <w:r w:rsidR="00972669">
          <w:rPr>
            <w:rFonts w:ascii="Times New Roman" w:hAnsi="Times New Roman" w:cs="Times New Roman"/>
            <w:sz w:val="24"/>
            <w:szCs w:val="24"/>
          </w:rPr>
          <w:t>useful</w:t>
        </w:r>
        <w:r w:rsidR="00972669" w:rsidRPr="00CD09D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D5407" w:rsidRPr="00CD09D3">
        <w:rPr>
          <w:rFonts w:ascii="Times New Roman" w:hAnsi="Times New Roman" w:cs="Times New Roman"/>
          <w:sz w:val="24"/>
          <w:szCs w:val="24"/>
        </w:rPr>
        <w:t xml:space="preserve">during surgical procedures </w:t>
      </w:r>
      <w:r w:rsidR="005C0C10" w:rsidRPr="00CD09D3">
        <w:rPr>
          <w:rFonts w:ascii="Times New Roman" w:hAnsi="Times New Roman" w:cs="Times New Roman"/>
          <w:sz w:val="24"/>
          <w:szCs w:val="24"/>
        </w:rPr>
        <w:t xml:space="preserve">where one-lung ventilation is necessary. </w:t>
      </w:r>
    </w:p>
    <w:p w14:paraId="52D6BF8B" w14:textId="6122A106" w:rsidR="002F51AD" w:rsidRPr="00CD09D3" w:rsidRDefault="002F51AD">
      <w:pPr>
        <w:rPr>
          <w:rFonts w:ascii="Times New Roman" w:hAnsi="Times New Roman" w:cs="Times New Roman"/>
          <w:sz w:val="24"/>
          <w:szCs w:val="24"/>
        </w:rPr>
      </w:pPr>
      <w:r w:rsidRPr="00CD09D3">
        <w:rPr>
          <w:rFonts w:ascii="Times New Roman" w:hAnsi="Times New Roman" w:cs="Times New Roman"/>
          <w:sz w:val="24"/>
          <w:szCs w:val="24"/>
        </w:rPr>
        <w:t>This manuscript is entirely original,</w:t>
      </w:r>
      <w:ins w:id="65" w:author="Edwin C. Kan" w:date="2024-10-12T00:55:00Z" w16du:dateUtc="2024-10-12T04:55:00Z">
        <w:r w:rsidR="00972669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r w:rsidRPr="00CD09D3">
        <w:rPr>
          <w:rFonts w:ascii="Times New Roman" w:hAnsi="Times New Roman" w:cs="Times New Roman"/>
          <w:sz w:val="24"/>
          <w:szCs w:val="24"/>
        </w:rPr>
        <w:t xml:space="preserve"> has not been copyrighted, published, submitted, or accepted for publication elsewhere. </w:t>
      </w:r>
    </w:p>
    <w:sectPr w:rsidR="002F51AD" w:rsidRPr="00CD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win C. Kan">
    <w15:presenceInfo w15:providerId="AD" w15:userId="S::eck5@cornell.edu::86fa3aa6-c5d8-411c-a0ae-ae3f0fa2c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AD"/>
    <w:rsid w:val="00041B77"/>
    <w:rsid w:val="00044F78"/>
    <w:rsid w:val="001978F0"/>
    <w:rsid w:val="002D4B69"/>
    <w:rsid w:val="002F51AD"/>
    <w:rsid w:val="00466762"/>
    <w:rsid w:val="004D5407"/>
    <w:rsid w:val="00561BC0"/>
    <w:rsid w:val="005621DA"/>
    <w:rsid w:val="005A32B7"/>
    <w:rsid w:val="005C0C10"/>
    <w:rsid w:val="0068135D"/>
    <w:rsid w:val="00704B5F"/>
    <w:rsid w:val="00745175"/>
    <w:rsid w:val="007538A1"/>
    <w:rsid w:val="008C20E3"/>
    <w:rsid w:val="00972669"/>
    <w:rsid w:val="00A70BC4"/>
    <w:rsid w:val="00AF6558"/>
    <w:rsid w:val="00BD2C2A"/>
    <w:rsid w:val="00C52FD6"/>
    <w:rsid w:val="00CD09D3"/>
    <w:rsid w:val="00D26253"/>
    <w:rsid w:val="00D73D10"/>
    <w:rsid w:val="00D80DEF"/>
    <w:rsid w:val="00E52B64"/>
    <w:rsid w:val="00F5754F"/>
    <w:rsid w:val="00F6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8D3F"/>
  <w15:chartTrackingRefBased/>
  <w15:docId w15:val="{BE426AAF-256C-43BC-8678-84617E21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1A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65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Kapoor</dc:creator>
  <cp:keywords/>
  <dc:description/>
  <cp:lastModifiedBy>Edwin C. Kan</cp:lastModifiedBy>
  <cp:revision>4</cp:revision>
  <dcterms:created xsi:type="dcterms:W3CDTF">2024-10-10T20:57:00Z</dcterms:created>
  <dcterms:modified xsi:type="dcterms:W3CDTF">2024-10-12T04:57:00Z</dcterms:modified>
</cp:coreProperties>
</file>