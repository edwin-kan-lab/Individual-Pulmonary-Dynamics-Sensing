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A2393" w14:textId="01B3A163" w:rsidR="000F0625" w:rsidRDefault="10BC31B7" w:rsidP="00B85020">
      <w:pPr>
        <w:spacing w:line="240" w:lineRule="auto"/>
        <w:rPr>
          <w:ins w:id="0" w:author="Edwin C. Kan" w:date="2025-01-28T10:43:00Z" w16du:dateUtc="2025-01-28T15:43:00Z"/>
          <w:rFonts w:ascii="Times New Roman" w:eastAsia="Times New Roman" w:hAnsi="Times New Roman" w:cs="Times New Roman"/>
        </w:rPr>
      </w:pPr>
      <w:r w:rsidRPr="731854D1">
        <w:rPr>
          <w:rFonts w:ascii="Times New Roman" w:eastAsia="Times New Roman" w:hAnsi="Times New Roman" w:cs="Times New Roman"/>
        </w:rPr>
        <w:t>Article Title</w:t>
      </w:r>
      <w:r w:rsidR="728CC5E1" w:rsidRPr="731854D1">
        <w:rPr>
          <w:rFonts w:ascii="Times New Roman" w:eastAsia="Times New Roman" w:hAnsi="Times New Roman" w:cs="Times New Roman"/>
        </w:rPr>
        <w:t>: “A Near-Field Radio-Frequency System for Continuous Left and Right Lung Volume Sensing”</w:t>
      </w:r>
    </w:p>
    <w:p w14:paraId="2853DBC3" w14:textId="446B8B10" w:rsidR="00CC2792" w:rsidRPr="00CC2792" w:rsidRDefault="00CC2792" w:rsidP="00CC2792">
      <w:pPr>
        <w:spacing w:line="240" w:lineRule="auto"/>
        <w:rPr>
          <w:ins w:id="1" w:author="Aakash Kapoor" w:date="2025-01-30T06:33:00Z"/>
          <w:rFonts w:ascii="Times New Roman" w:eastAsia="Times New Roman" w:hAnsi="Times New Roman" w:cs="Times New Roman"/>
        </w:rPr>
      </w:pPr>
      <w:ins w:id="2" w:author="Aakash Kapoor" w:date="2025-01-30T06:33:00Z" w16du:dateUtc="2025-01-30T11:33:00Z">
        <w:r>
          <w:rPr>
            <w:rFonts w:ascii="Times New Roman" w:eastAsia="Times New Roman" w:hAnsi="Times New Roman" w:cs="Times New Roman"/>
          </w:rPr>
          <w:t xml:space="preserve">Authors: </w:t>
        </w:r>
      </w:ins>
      <w:ins w:id="3" w:author="Aakash Kapoor" w:date="2025-01-30T06:33:00Z">
        <w:r w:rsidRPr="00CC2792">
          <w:rPr>
            <w:rFonts w:ascii="Times New Roman" w:eastAsia="Times New Roman" w:hAnsi="Times New Roman" w:cs="Times New Roman"/>
          </w:rPr>
          <w:t xml:space="preserve">Aakash Kapoor, </w:t>
        </w:r>
        <w:r w:rsidRPr="00CC2792">
          <w:rPr>
            <w:rFonts w:ascii="Times New Roman" w:eastAsia="Times New Roman" w:hAnsi="Times New Roman" w:cs="Times New Roman"/>
            <w:i/>
            <w:rPrChange w:id="4" w:author="Aakash Kapoor" w:date="2025-01-30T06:34:00Z" w16du:dateUtc="2025-01-30T11:34:00Z">
              <w:rPr>
                <w:rFonts w:ascii="Times New Roman" w:eastAsia="Times New Roman" w:hAnsi="Times New Roman" w:cs="Times New Roman"/>
              </w:rPr>
            </w:rPrChange>
          </w:rPr>
          <w:t>Student Member, IEEE</w:t>
        </w:r>
        <w:r w:rsidRPr="00CC2792">
          <w:rPr>
            <w:rFonts w:ascii="Times New Roman" w:eastAsia="Times New Roman" w:hAnsi="Times New Roman" w:cs="Times New Roman"/>
          </w:rPr>
          <w:t xml:space="preserve">, Thomas B. Conroy, </w:t>
        </w:r>
        <w:r w:rsidRPr="00CC2792">
          <w:rPr>
            <w:rFonts w:ascii="Times New Roman" w:eastAsia="Times New Roman" w:hAnsi="Times New Roman" w:cs="Times New Roman"/>
            <w:i/>
            <w:iCs/>
            <w:rPrChange w:id="5" w:author="Aakash Kapoor" w:date="2025-01-30T06:34:00Z" w16du:dateUtc="2025-01-30T11:34:00Z">
              <w:rPr>
                <w:rFonts w:ascii="Times New Roman" w:eastAsia="Times New Roman" w:hAnsi="Times New Roman" w:cs="Times New Roman"/>
              </w:rPr>
            </w:rPrChange>
          </w:rPr>
          <w:t>Student Member, IEEE</w:t>
        </w:r>
        <w:r w:rsidRPr="00CC2792">
          <w:rPr>
            <w:rFonts w:ascii="Times New Roman" w:eastAsia="Times New Roman" w:hAnsi="Times New Roman" w:cs="Times New Roman"/>
          </w:rPr>
          <w:t>,</w:t>
        </w:r>
      </w:ins>
      <w:ins w:id="6" w:author="Aakash Kapoor" w:date="2025-01-30T06:33:00Z" w16du:dateUtc="2025-01-30T11:33:00Z">
        <w:r>
          <w:rPr>
            <w:rFonts w:ascii="Times New Roman" w:eastAsia="Times New Roman" w:hAnsi="Times New Roman" w:cs="Times New Roman"/>
          </w:rPr>
          <w:t xml:space="preserve"> </w:t>
        </w:r>
      </w:ins>
      <w:ins w:id="7" w:author="Aakash Kapoor" w:date="2025-01-30T06:33:00Z">
        <w:r w:rsidRPr="00CC2792">
          <w:rPr>
            <w:rFonts w:ascii="Times New Roman" w:eastAsia="Times New Roman" w:hAnsi="Times New Roman" w:cs="Times New Roman"/>
          </w:rPr>
          <w:t xml:space="preserve">Kapil </w:t>
        </w:r>
        <w:proofErr w:type="spellStart"/>
        <w:r w:rsidRPr="00CC2792">
          <w:rPr>
            <w:rFonts w:ascii="Times New Roman" w:eastAsia="Times New Roman" w:hAnsi="Times New Roman" w:cs="Times New Roman"/>
          </w:rPr>
          <w:t>Gangwar</w:t>
        </w:r>
        <w:proofErr w:type="spellEnd"/>
        <w:r w:rsidRPr="00CC2792">
          <w:rPr>
            <w:rFonts w:ascii="Times New Roman" w:eastAsia="Times New Roman" w:hAnsi="Times New Roman" w:cs="Times New Roman"/>
          </w:rPr>
          <w:t xml:space="preserve">, </w:t>
        </w:r>
        <w:r w:rsidRPr="00CC2792">
          <w:rPr>
            <w:rFonts w:ascii="Times New Roman" w:eastAsia="Times New Roman" w:hAnsi="Times New Roman" w:cs="Times New Roman"/>
            <w:i/>
            <w:iCs/>
            <w:rPrChange w:id="8" w:author="Aakash Kapoor" w:date="2025-01-30T06:34:00Z" w16du:dateUtc="2025-01-30T11:34:00Z">
              <w:rPr>
                <w:rFonts w:ascii="Times New Roman" w:eastAsia="Times New Roman" w:hAnsi="Times New Roman" w:cs="Times New Roman"/>
              </w:rPr>
            </w:rPrChange>
          </w:rPr>
          <w:t>Student Member, IEEE</w:t>
        </w:r>
        <w:r w:rsidRPr="00CC2792">
          <w:rPr>
            <w:rFonts w:ascii="Times New Roman" w:eastAsia="Times New Roman" w:hAnsi="Times New Roman" w:cs="Times New Roman"/>
          </w:rPr>
          <w:t xml:space="preserve">, Edwin C. Kan, </w:t>
        </w:r>
        <w:r w:rsidRPr="00CC2792">
          <w:rPr>
            <w:rFonts w:ascii="Times New Roman" w:eastAsia="Times New Roman" w:hAnsi="Times New Roman" w:cs="Times New Roman"/>
            <w:i/>
            <w:iCs/>
            <w:rPrChange w:id="9" w:author="Aakash Kapoor" w:date="2025-01-30T06:34:00Z" w16du:dateUtc="2025-01-30T11:34:00Z">
              <w:rPr>
                <w:rFonts w:ascii="Times New Roman" w:eastAsia="Times New Roman" w:hAnsi="Times New Roman" w:cs="Times New Roman"/>
              </w:rPr>
            </w:rPrChange>
          </w:rPr>
          <w:t>Senior Member, IEEE</w:t>
        </w:r>
        <w:r w:rsidRPr="00CC2792">
          <w:rPr>
            <w:rFonts w:ascii="Times New Roman" w:eastAsia="Times New Roman" w:hAnsi="Times New Roman" w:cs="Times New Roman"/>
          </w:rPr>
          <w:t>, and Joaquin Araos</w:t>
        </w:r>
      </w:ins>
    </w:p>
    <w:p w14:paraId="2A163B8C" w14:textId="1465EE00" w:rsidR="000F0625" w:rsidDel="00CC2792" w:rsidRDefault="000F0625" w:rsidP="00B85020">
      <w:pPr>
        <w:spacing w:line="240" w:lineRule="auto"/>
        <w:rPr>
          <w:del w:id="10" w:author="Aakash Kapoor" w:date="2025-01-30T06:33:00Z" w16du:dateUtc="2025-01-30T11:33:00Z"/>
          <w:rFonts w:ascii="Times New Roman" w:eastAsia="Times New Roman" w:hAnsi="Times New Roman" w:cs="Times New Roman"/>
        </w:rPr>
      </w:pPr>
      <w:ins w:id="11" w:author="Edwin C. Kan" w:date="2025-01-28T10:43:00Z" w16du:dateUtc="2025-01-28T15:43:00Z">
        <w:del w:id="12" w:author="Aakash Kapoor" w:date="2025-01-30T06:33:00Z" w16du:dateUtc="2025-01-30T11:33:00Z">
          <w:r w:rsidDel="00CC2792">
            <w:rPr>
              <w:rFonts w:ascii="Times New Roman" w:eastAsia="Times New Roman" w:hAnsi="Times New Roman" w:cs="Times New Roman"/>
            </w:rPr>
            <w:delText>By Aakash …</w:delText>
          </w:r>
        </w:del>
      </w:ins>
    </w:p>
    <w:p w14:paraId="6AB8D01F" w14:textId="55A82C3A" w:rsidR="731854D1" w:rsidRDefault="731854D1" w:rsidP="00B85020">
      <w:pPr>
        <w:spacing w:line="240" w:lineRule="auto"/>
        <w:rPr>
          <w:rFonts w:ascii="Times New Roman" w:eastAsia="Times New Roman" w:hAnsi="Times New Roman" w:cs="Times New Roman"/>
        </w:rPr>
      </w:pPr>
    </w:p>
    <w:p w14:paraId="2FBC4206" w14:textId="08680CB1" w:rsidR="728CC5E1" w:rsidRDefault="728CC5E1" w:rsidP="00B85020">
      <w:pPr>
        <w:spacing w:line="240" w:lineRule="auto"/>
        <w:rPr>
          <w:rFonts w:ascii="Times New Roman" w:eastAsia="Times New Roman" w:hAnsi="Times New Roman" w:cs="Times New Roman"/>
        </w:rPr>
      </w:pPr>
      <w:r w:rsidRPr="28485CF2">
        <w:rPr>
          <w:rFonts w:ascii="Times New Roman" w:eastAsia="Times New Roman" w:hAnsi="Times New Roman" w:cs="Times New Roman"/>
        </w:rPr>
        <w:t xml:space="preserve">Dear Editors and Reviewers, </w:t>
      </w:r>
    </w:p>
    <w:p w14:paraId="318135F7" w14:textId="756B49B9" w:rsidR="755B9A1E" w:rsidRDefault="755B9A1E" w:rsidP="00B85020">
      <w:pPr>
        <w:spacing w:line="240" w:lineRule="auto"/>
        <w:rPr>
          <w:rFonts w:ascii="Times New Roman" w:eastAsia="Times New Roman" w:hAnsi="Times New Roman" w:cs="Times New Roman"/>
        </w:rPr>
      </w:pPr>
      <w:r w:rsidRPr="28485CF2">
        <w:rPr>
          <w:rFonts w:ascii="Times New Roman" w:eastAsia="Times New Roman" w:hAnsi="Times New Roman" w:cs="Times New Roman"/>
        </w:rPr>
        <w:t xml:space="preserve">We appreciate the opportunity to respond to the reviewers’ detailed and helpful feedback and have revised the manuscript accordingly. This document </w:t>
      </w:r>
      <w:r w:rsidR="000F0625">
        <w:rPr>
          <w:rFonts w:ascii="Times New Roman" w:eastAsia="Times New Roman" w:hAnsi="Times New Roman" w:cs="Times New Roman"/>
        </w:rPr>
        <w:t>contains</w:t>
      </w:r>
      <w:r w:rsidR="000F0625" w:rsidRPr="28485CF2">
        <w:rPr>
          <w:rFonts w:ascii="Times New Roman" w:eastAsia="Times New Roman" w:hAnsi="Times New Roman" w:cs="Times New Roman"/>
        </w:rPr>
        <w:t xml:space="preserve"> </w:t>
      </w:r>
      <w:r w:rsidRPr="28485CF2">
        <w:rPr>
          <w:rFonts w:ascii="Times New Roman" w:eastAsia="Times New Roman" w:hAnsi="Times New Roman" w:cs="Times New Roman"/>
        </w:rPr>
        <w:t>our point-by-point reply to the reviewer’s comments and questions along with the respective changes in the manuscript. We further upload a copy of the manuscript with each of the changes highlighted, as well as a clean copy without highlighting.</w:t>
      </w:r>
    </w:p>
    <w:p w14:paraId="661E6084" w14:textId="65F80365" w:rsidR="755B9A1E" w:rsidRDefault="755B9A1E" w:rsidP="00B85020">
      <w:pPr>
        <w:spacing w:line="240" w:lineRule="auto"/>
        <w:rPr>
          <w:rFonts w:ascii="Times New Roman" w:eastAsia="Times New Roman" w:hAnsi="Times New Roman" w:cs="Times New Roman"/>
        </w:rPr>
      </w:pPr>
      <w:del w:id="13" w:author="Aakash Kapoor" w:date="2025-01-30T06:35:00Z" w16du:dateUtc="2025-01-30T11:35:00Z">
        <w:r w:rsidRPr="731854D1" w:rsidDel="00FA4382">
          <w:rPr>
            <w:rFonts w:ascii="Times New Roman" w:eastAsia="Times New Roman" w:hAnsi="Times New Roman" w:cs="Times New Roman"/>
          </w:rPr>
          <w:delText xml:space="preserve"> </w:delText>
        </w:r>
      </w:del>
    </w:p>
    <w:p w14:paraId="177231E4" w14:textId="53381052" w:rsidR="755B9A1E" w:rsidRDefault="755B9A1E" w:rsidP="00B85020">
      <w:pPr>
        <w:spacing w:line="240" w:lineRule="auto"/>
        <w:rPr>
          <w:rFonts w:ascii="Times New Roman" w:eastAsia="Times New Roman" w:hAnsi="Times New Roman" w:cs="Times New Roman"/>
        </w:rPr>
      </w:pPr>
      <w:r w:rsidRPr="731854D1">
        <w:rPr>
          <w:rFonts w:ascii="Times New Roman" w:eastAsia="Times New Roman" w:hAnsi="Times New Roman" w:cs="Times New Roman"/>
        </w:rPr>
        <w:t>Thank you. Sincerely,</w:t>
      </w:r>
    </w:p>
    <w:p w14:paraId="3BEAEAF7" w14:textId="6026E3CB" w:rsidR="755B9A1E" w:rsidRDefault="755B9A1E" w:rsidP="00B85020">
      <w:pPr>
        <w:spacing w:line="240" w:lineRule="auto"/>
        <w:rPr>
          <w:rFonts w:ascii="Times New Roman" w:eastAsia="Times New Roman" w:hAnsi="Times New Roman" w:cs="Times New Roman"/>
        </w:rPr>
      </w:pPr>
      <w:r w:rsidRPr="731854D1">
        <w:rPr>
          <w:rFonts w:ascii="Times New Roman" w:eastAsia="Times New Roman" w:hAnsi="Times New Roman" w:cs="Times New Roman"/>
        </w:rPr>
        <w:t xml:space="preserve">Aakash Kapoor </w:t>
      </w:r>
    </w:p>
    <w:p w14:paraId="566801A8" w14:textId="2F1B5D8D" w:rsidR="731854D1" w:rsidRDefault="731854D1" w:rsidP="00B85020">
      <w:pPr>
        <w:spacing w:line="240" w:lineRule="auto"/>
        <w:rPr>
          <w:rFonts w:ascii="Times New Roman" w:eastAsia="Times New Roman" w:hAnsi="Times New Roman" w:cs="Times New Roman"/>
        </w:rPr>
      </w:pPr>
    </w:p>
    <w:p w14:paraId="5A471079" w14:textId="5FB7991A" w:rsidR="1625706E" w:rsidRDefault="1625706E" w:rsidP="00B85020">
      <w:pPr>
        <w:pStyle w:val="Heading1"/>
        <w:spacing w:line="240" w:lineRule="auto"/>
        <w:rPr>
          <w:rFonts w:ascii="Times New Roman" w:eastAsia="Times New Roman" w:hAnsi="Times New Roman" w:cs="Times New Roman"/>
          <w:sz w:val="32"/>
          <w:szCs w:val="32"/>
        </w:rPr>
      </w:pPr>
      <w:r w:rsidRPr="731854D1">
        <w:rPr>
          <w:rFonts w:ascii="Times New Roman" w:eastAsia="Times New Roman" w:hAnsi="Times New Roman" w:cs="Times New Roman"/>
          <w:sz w:val="32"/>
          <w:szCs w:val="32"/>
        </w:rPr>
        <w:t>Reviewer 1: Comments and Responses</w:t>
      </w:r>
    </w:p>
    <w:p w14:paraId="72022EAB" w14:textId="613315F4" w:rsidR="1625706E" w:rsidRPr="00B92AA2" w:rsidRDefault="1625706E" w:rsidP="00B85020">
      <w:pPr>
        <w:spacing w:line="240" w:lineRule="auto"/>
        <w:rPr>
          <w:rFonts w:ascii="Times New Roman" w:eastAsia="Times New Roman" w:hAnsi="Times New Roman" w:cs="Times New Roman"/>
          <w:b/>
          <w:bCs/>
        </w:rPr>
      </w:pPr>
      <w:r w:rsidRPr="00B92AA2">
        <w:rPr>
          <w:rFonts w:ascii="Times New Roman" w:eastAsia="Times New Roman" w:hAnsi="Times New Roman" w:cs="Times New Roman"/>
          <w:b/>
          <w:bCs/>
        </w:rPr>
        <w:t>Overall Comments</w:t>
      </w:r>
    </w:p>
    <w:p w14:paraId="4B092C6F" w14:textId="3ED129F3" w:rsidR="002F367B" w:rsidRDefault="002F367B" w:rsidP="00B85020">
      <w:pPr>
        <w:spacing w:line="240" w:lineRule="auto"/>
        <w:rPr>
          <w:rFonts w:ascii="Times New Roman" w:eastAsia="Times New Roman" w:hAnsi="Times New Roman" w:cs="Times New Roman"/>
        </w:rPr>
      </w:pPr>
      <w:r w:rsidRPr="002F367B">
        <w:rPr>
          <w:rFonts w:ascii="Times New Roman" w:eastAsia="Times New Roman" w:hAnsi="Times New Roman" w:cs="Times New Roman"/>
        </w:rPr>
        <w:t>This paper proposes a novel wearable sensor for continuous monitoring of individual lung volumes. It is interesting.</w:t>
      </w:r>
      <w:r>
        <w:rPr>
          <w:rFonts w:ascii="Times New Roman" w:eastAsia="Times New Roman" w:hAnsi="Times New Roman" w:cs="Times New Roman"/>
        </w:rPr>
        <w:t xml:space="preserve"> </w:t>
      </w:r>
      <w:r w:rsidRPr="002F367B">
        <w:rPr>
          <w:rFonts w:ascii="Times New Roman" w:eastAsia="Times New Roman" w:hAnsi="Times New Roman" w:cs="Times New Roman"/>
        </w:rPr>
        <w:t>I would like to make the following comments.</w:t>
      </w:r>
    </w:p>
    <w:p w14:paraId="7B183B71" w14:textId="77777777" w:rsidR="009D2486" w:rsidRDefault="009D2486" w:rsidP="00B85020">
      <w:pPr>
        <w:spacing w:line="240" w:lineRule="auto"/>
        <w:rPr>
          <w:rFonts w:ascii="Times New Roman" w:eastAsia="Times New Roman" w:hAnsi="Times New Roman" w:cs="Times New Roman"/>
          <w:b/>
          <w:bCs/>
        </w:rPr>
      </w:pPr>
    </w:p>
    <w:p w14:paraId="170BD9A9" w14:textId="5368EB50" w:rsidR="1625706E" w:rsidRDefault="1625706E"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Reviewer 1 Comment 1</w:t>
      </w:r>
    </w:p>
    <w:p w14:paraId="49D4878F" w14:textId="54502B57" w:rsidR="001874B1" w:rsidRPr="001874B1" w:rsidRDefault="001874B1"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rPr>
        <w:t>In section II, part A, the description of the sensing principle is too simple and unclear. It is best for the author to combine figure to illustrate the sensing principle.</w:t>
      </w:r>
    </w:p>
    <w:p w14:paraId="76560627" w14:textId="20A944E6" w:rsidR="009D2486" w:rsidRDefault="1625706E"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b/>
          <w:bCs/>
        </w:rPr>
        <w:t xml:space="preserve">Author Response: </w:t>
      </w:r>
      <w:r w:rsidR="00003914" w:rsidRPr="271DFFB1">
        <w:rPr>
          <w:rFonts w:ascii="Times New Roman" w:eastAsia="Times New Roman" w:hAnsi="Times New Roman" w:cs="Times New Roman"/>
        </w:rPr>
        <w:t xml:space="preserve">We appreciate the </w:t>
      </w:r>
      <w:r w:rsidR="00CF3F48" w:rsidRPr="271DFFB1">
        <w:rPr>
          <w:rFonts w:ascii="Times New Roman" w:eastAsia="Times New Roman" w:hAnsi="Times New Roman" w:cs="Times New Roman"/>
        </w:rPr>
        <w:t xml:space="preserve">reviewer’s comment and agree that the </w:t>
      </w:r>
      <w:del w:id="14" w:author="Aakash Kapoor" w:date="2025-01-30T08:00:00Z" w16du:dateUtc="2025-01-30T13:00:00Z">
        <w:r w:rsidR="00CF3F48" w:rsidRPr="271DFFB1" w:rsidDel="00645660">
          <w:rPr>
            <w:rFonts w:ascii="Times New Roman" w:eastAsia="Times New Roman" w:hAnsi="Times New Roman" w:cs="Times New Roman"/>
          </w:rPr>
          <w:delText xml:space="preserve">description </w:delText>
        </w:r>
      </w:del>
      <w:ins w:id="15" w:author="Aakash Kapoor" w:date="2025-01-30T08:00:00Z" w16du:dateUtc="2025-01-30T13:00:00Z">
        <w:r w:rsidR="00645660">
          <w:rPr>
            <w:rFonts w:ascii="Times New Roman" w:eastAsia="Times New Roman" w:hAnsi="Times New Roman" w:cs="Times New Roman"/>
          </w:rPr>
          <w:t xml:space="preserve">figure does not highlight the </w:t>
        </w:r>
      </w:ins>
      <w:del w:id="16" w:author="Aakash Kapoor" w:date="2025-01-30T08:01:00Z" w16du:dateUtc="2025-01-30T13:01:00Z">
        <w:r w:rsidR="00CF3F48" w:rsidRPr="271DFFB1" w:rsidDel="00645660">
          <w:rPr>
            <w:rFonts w:ascii="Times New Roman" w:eastAsia="Times New Roman" w:hAnsi="Times New Roman" w:cs="Times New Roman"/>
          </w:rPr>
          <w:delText xml:space="preserve">requires more </w:delText>
        </w:r>
        <w:r w:rsidR="00064990" w:rsidRPr="271DFFB1" w:rsidDel="00645660">
          <w:rPr>
            <w:rFonts w:ascii="Times New Roman" w:eastAsia="Times New Roman" w:hAnsi="Times New Roman" w:cs="Times New Roman"/>
          </w:rPr>
          <w:delText>technical information</w:delText>
        </w:r>
        <w:r w:rsidR="00C21446" w:rsidRPr="271DFFB1" w:rsidDel="00645660">
          <w:rPr>
            <w:rFonts w:ascii="Times New Roman" w:eastAsia="Times New Roman" w:hAnsi="Times New Roman" w:cs="Times New Roman"/>
          </w:rPr>
          <w:delText xml:space="preserve"> for enhanced clarity</w:delText>
        </w:r>
        <w:r w:rsidR="00064990" w:rsidRPr="271DFFB1" w:rsidDel="00645660">
          <w:rPr>
            <w:rFonts w:ascii="Times New Roman" w:eastAsia="Times New Roman" w:hAnsi="Times New Roman" w:cs="Times New Roman"/>
          </w:rPr>
          <w:delText xml:space="preserve">. </w:delText>
        </w:r>
        <w:r w:rsidR="003906D1" w:rsidRPr="271DFFB1" w:rsidDel="00645660">
          <w:rPr>
            <w:rFonts w:ascii="Times New Roman" w:eastAsia="Times New Roman" w:hAnsi="Times New Roman" w:cs="Times New Roman"/>
          </w:rPr>
          <w:delText xml:space="preserve">We have modified the manuscript to </w:delText>
        </w:r>
        <w:r w:rsidR="0016450D" w:rsidRPr="271DFFB1" w:rsidDel="00645660">
          <w:rPr>
            <w:rFonts w:ascii="Times New Roman" w:eastAsia="Times New Roman" w:hAnsi="Times New Roman" w:cs="Times New Roman"/>
          </w:rPr>
          <w:delText>highlight</w:delText>
        </w:r>
        <w:r w:rsidR="003906D1" w:rsidRPr="271DFFB1" w:rsidDel="00645660">
          <w:rPr>
            <w:rFonts w:ascii="Times New Roman" w:eastAsia="Times New Roman" w:hAnsi="Times New Roman" w:cs="Times New Roman"/>
          </w:rPr>
          <w:delText xml:space="preserve"> </w:delText>
        </w:r>
        <w:r w:rsidR="0016450D" w:rsidRPr="271DFFB1" w:rsidDel="00645660">
          <w:rPr>
            <w:rFonts w:ascii="Times New Roman" w:eastAsia="Times New Roman" w:hAnsi="Times New Roman" w:cs="Times New Roman"/>
          </w:rPr>
          <w:delText xml:space="preserve">the </w:delText>
        </w:r>
      </w:del>
      <w:r w:rsidR="003906D1" w:rsidRPr="271DFFB1">
        <w:rPr>
          <w:rFonts w:ascii="Times New Roman" w:eastAsia="Times New Roman" w:hAnsi="Times New Roman" w:cs="Times New Roman"/>
        </w:rPr>
        <w:t xml:space="preserve">electromagnetic basis for the </w:t>
      </w:r>
      <w:ins w:id="17" w:author="Aakash Kapoor" w:date="2025-01-30T07:58:00Z" w16du:dateUtc="2025-01-30T12:58:00Z">
        <w:r w:rsidR="00645660" w:rsidRPr="271DFFB1">
          <w:rPr>
            <w:rFonts w:ascii="Times New Roman" w:eastAsia="Times New Roman" w:hAnsi="Times New Roman" w:cs="Times New Roman"/>
          </w:rPr>
          <w:t xml:space="preserve">near-field RF </w:t>
        </w:r>
      </w:ins>
      <w:r w:rsidR="003906D1" w:rsidRPr="271DFFB1">
        <w:rPr>
          <w:rFonts w:ascii="Times New Roman" w:eastAsia="Times New Roman" w:hAnsi="Times New Roman" w:cs="Times New Roman"/>
        </w:rPr>
        <w:t>sensing principle</w:t>
      </w:r>
      <w:ins w:id="18" w:author="Aakash Kapoor" w:date="2025-01-30T08:01:00Z" w16du:dateUtc="2025-01-30T13:01:00Z">
        <w:r w:rsidR="00645660">
          <w:rPr>
            <w:rFonts w:ascii="Times New Roman" w:eastAsia="Times New Roman" w:hAnsi="Times New Roman" w:cs="Times New Roman"/>
          </w:rPr>
          <w:t xml:space="preserve"> clearly. We have modified the manuscript by updating </w:t>
        </w:r>
      </w:ins>
      <w:del w:id="19" w:author="Aakash Kapoor" w:date="2025-01-30T07:58:00Z" w16du:dateUtc="2025-01-30T12:58:00Z">
        <w:r w:rsidR="003906D1" w:rsidRPr="271DFFB1" w:rsidDel="00645660">
          <w:rPr>
            <w:rFonts w:ascii="Times New Roman" w:eastAsia="Times New Roman" w:hAnsi="Times New Roman" w:cs="Times New Roman"/>
          </w:rPr>
          <w:delText xml:space="preserve"> as well as adding a CST </w:delText>
        </w:r>
        <w:r w:rsidR="00E3121C" w:rsidRPr="271DFFB1" w:rsidDel="00645660">
          <w:rPr>
            <w:rFonts w:ascii="Times New Roman" w:eastAsia="Times New Roman" w:hAnsi="Times New Roman" w:cs="Times New Roman"/>
          </w:rPr>
          <w:delText xml:space="preserve">Microwave Studio </w:delText>
        </w:r>
        <w:r w:rsidR="002A5F2D" w:rsidRPr="271DFFB1" w:rsidDel="00645660">
          <w:rPr>
            <w:rFonts w:ascii="Times New Roman" w:eastAsia="Times New Roman" w:hAnsi="Times New Roman" w:cs="Times New Roman"/>
          </w:rPr>
          <w:delText xml:space="preserve">simulation </w:delText>
        </w:r>
        <w:r w:rsidR="00E3121C" w:rsidRPr="271DFFB1" w:rsidDel="00645660">
          <w:rPr>
            <w:rFonts w:ascii="Times New Roman" w:eastAsia="Times New Roman" w:hAnsi="Times New Roman" w:cs="Times New Roman"/>
          </w:rPr>
          <w:delText>with a detailed voxel model</w:delText>
        </w:r>
        <w:r w:rsidR="000F0625" w:rsidDel="00645660">
          <w:rPr>
            <w:rFonts w:ascii="Times New Roman" w:eastAsia="Times New Roman" w:hAnsi="Times New Roman" w:cs="Times New Roman"/>
          </w:rPr>
          <w:delText>, where</w:delText>
        </w:r>
        <w:r w:rsidR="00E3121C" w:rsidRPr="271DFFB1" w:rsidDel="00645660">
          <w:rPr>
            <w:rFonts w:ascii="Times New Roman" w:eastAsia="Times New Roman" w:hAnsi="Times New Roman" w:cs="Times New Roman"/>
          </w:rPr>
          <w:delText xml:space="preserve"> similarly polarized and placed helix antenna</w:delText>
        </w:r>
        <w:r w:rsidR="00385172" w:rsidRPr="271DFFB1" w:rsidDel="00645660">
          <w:rPr>
            <w:rFonts w:ascii="Times New Roman" w:eastAsia="Times New Roman" w:hAnsi="Times New Roman" w:cs="Times New Roman"/>
          </w:rPr>
          <w:delText>e</w:delText>
        </w:r>
        <w:r w:rsidR="00E3121C" w:rsidRPr="271DFFB1" w:rsidDel="00645660">
          <w:rPr>
            <w:rFonts w:ascii="Times New Roman" w:eastAsia="Times New Roman" w:hAnsi="Times New Roman" w:cs="Times New Roman"/>
          </w:rPr>
          <w:delText xml:space="preserve"> show the coupling of </w:delText>
        </w:r>
        <w:r w:rsidR="00385172" w:rsidRPr="271DFFB1" w:rsidDel="00645660">
          <w:rPr>
            <w:rFonts w:ascii="Times New Roman" w:eastAsia="Times New Roman" w:hAnsi="Times New Roman" w:cs="Times New Roman"/>
          </w:rPr>
          <w:delText>the near-field RF signal with the individual lungs</w:delText>
        </w:r>
      </w:del>
      <w:del w:id="20" w:author="Aakash Kapoor" w:date="2025-01-30T08:01:00Z" w16du:dateUtc="2025-01-30T13:01:00Z">
        <w:r w:rsidR="00385172" w:rsidRPr="271DFFB1" w:rsidDel="00645660">
          <w:rPr>
            <w:rFonts w:ascii="Times New Roman" w:eastAsia="Times New Roman" w:hAnsi="Times New Roman" w:cs="Times New Roman"/>
          </w:rPr>
          <w:delText>.</w:delText>
        </w:r>
        <w:r w:rsidR="00901652" w:rsidRPr="271DFFB1" w:rsidDel="00645660">
          <w:rPr>
            <w:rFonts w:ascii="Times New Roman" w:eastAsia="Times New Roman" w:hAnsi="Times New Roman" w:cs="Times New Roman"/>
          </w:rPr>
          <w:delText xml:space="preserve"> </w:delText>
        </w:r>
        <w:r w:rsidR="5834542D" w:rsidRPr="271DFFB1" w:rsidDel="00645660">
          <w:rPr>
            <w:rFonts w:ascii="Times New Roman" w:eastAsia="Times New Roman" w:hAnsi="Times New Roman" w:cs="Times New Roman"/>
          </w:rPr>
          <w:delText>W</w:delText>
        </w:r>
        <w:r w:rsidR="00601BAB" w:rsidRPr="271DFFB1" w:rsidDel="00645660">
          <w:rPr>
            <w:rFonts w:ascii="Times New Roman" w:eastAsia="Times New Roman" w:hAnsi="Times New Roman" w:cs="Times New Roman"/>
          </w:rPr>
          <w:delText xml:space="preserve">e </w:delText>
        </w:r>
        <w:r w:rsidR="34BC5E00" w:rsidRPr="271DFFB1" w:rsidDel="00645660">
          <w:rPr>
            <w:rFonts w:ascii="Times New Roman" w:eastAsia="Times New Roman" w:hAnsi="Times New Roman" w:cs="Times New Roman"/>
          </w:rPr>
          <w:delText xml:space="preserve">hope that our modification to </w:delText>
        </w:r>
      </w:del>
      <w:r w:rsidR="1D434ADC" w:rsidRPr="271DFFB1">
        <w:rPr>
          <w:rFonts w:ascii="Times New Roman" w:eastAsia="Times New Roman" w:hAnsi="Times New Roman" w:cs="Times New Roman"/>
        </w:rPr>
        <w:t>Fig. 1</w:t>
      </w:r>
      <w:ins w:id="21" w:author="Aakash Kapoor" w:date="2025-01-30T08:01:00Z" w16du:dateUtc="2025-01-30T13:01:00Z">
        <w:r w:rsidR="00645660">
          <w:rPr>
            <w:rFonts w:ascii="Times New Roman" w:eastAsia="Times New Roman" w:hAnsi="Times New Roman" w:cs="Times New Roman"/>
          </w:rPr>
          <w:t xml:space="preserve"> to better</w:t>
        </w:r>
      </w:ins>
      <w:del w:id="22" w:author="Aakash Kapoor" w:date="2025-01-30T08:01:00Z" w16du:dateUtc="2025-01-30T13:01:00Z">
        <w:r w:rsidR="7505DF05" w:rsidRPr="271DFFB1" w:rsidDel="00645660">
          <w:rPr>
            <w:rFonts w:ascii="Times New Roman" w:eastAsia="Times New Roman" w:hAnsi="Times New Roman" w:cs="Times New Roman"/>
          </w:rPr>
          <w:delText>,</w:delText>
        </w:r>
      </w:del>
      <w:r w:rsidR="7505DF05" w:rsidRPr="271DFFB1">
        <w:rPr>
          <w:rFonts w:ascii="Times New Roman" w:eastAsia="Times New Roman" w:hAnsi="Times New Roman" w:cs="Times New Roman"/>
        </w:rPr>
        <w:t xml:space="preserve"> highlight</w:t>
      </w:r>
      <w:ins w:id="23" w:author="Aakash Kapoor" w:date="2025-01-30T08:01:00Z" w16du:dateUtc="2025-01-30T13:01:00Z">
        <w:r w:rsidR="00645660">
          <w:rPr>
            <w:rFonts w:ascii="Times New Roman" w:eastAsia="Times New Roman" w:hAnsi="Times New Roman" w:cs="Times New Roman"/>
          </w:rPr>
          <w:t xml:space="preserve"> </w:t>
        </w:r>
      </w:ins>
      <w:del w:id="24" w:author="Aakash Kapoor" w:date="2025-01-30T08:01:00Z" w16du:dateUtc="2025-01-30T13:01:00Z">
        <w:r w:rsidR="7505DF05" w:rsidRPr="271DFFB1" w:rsidDel="00645660">
          <w:rPr>
            <w:rFonts w:ascii="Times New Roman" w:eastAsia="Times New Roman" w:hAnsi="Times New Roman" w:cs="Times New Roman"/>
          </w:rPr>
          <w:delText xml:space="preserve">ing </w:delText>
        </w:r>
      </w:del>
      <w:r w:rsidR="7505DF05" w:rsidRPr="271DFFB1">
        <w:rPr>
          <w:rFonts w:ascii="Times New Roman" w:eastAsia="Times New Roman" w:hAnsi="Times New Roman" w:cs="Times New Roman"/>
        </w:rPr>
        <w:t>the</w:t>
      </w:r>
      <w:r w:rsidR="1D434ADC" w:rsidRPr="271DFFB1">
        <w:rPr>
          <w:rFonts w:ascii="Times New Roman" w:eastAsia="Times New Roman" w:hAnsi="Times New Roman" w:cs="Times New Roman"/>
        </w:rPr>
        <w:t xml:space="preserve"> EM signal model</w:t>
      </w:r>
      <w:ins w:id="25" w:author="Aakash Kapoor" w:date="2025-01-30T08:01:00Z" w16du:dateUtc="2025-01-30T13:01:00Z">
        <w:r w:rsidR="00645660">
          <w:rPr>
            <w:rFonts w:ascii="Times New Roman" w:eastAsia="Times New Roman" w:hAnsi="Times New Roman" w:cs="Times New Roman"/>
          </w:rPr>
          <w:t xml:space="preserve"> and we hope that it </w:t>
        </w:r>
      </w:ins>
      <w:del w:id="26" w:author="Aakash Kapoor" w:date="2025-01-30T08:01:00Z" w16du:dateUtc="2025-01-30T13:01:00Z">
        <w:r w:rsidR="000F0625" w:rsidDel="00645660">
          <w:rPr>
            <w:rFonts w:ascii="Times New Roman" w:eastAsia="Times New Roman" w:hAnsi="Times New Roman" w:cs="Times New Roman"/>
          </w:rPr>
          <w:delText>,</w:delText>
        </w:r>
        <w:r w:rsidR="1D434ADC" w:rsidRPr="271DFFB1" w:rsidDel="00645660">
          <w:rPr>
            <w:rFonts w:ascii="Times New Roman" w:eastAsia="Times New Roman" w:hAnsi="Times New Roman" w:cs="Times New Roman"/>
          </w:rPr>
          <w:delText xml:space="preserve"> </w:delText>
        </w:r>
      </w:del>
      <w:r w:rsidR="1D434ADC" w:rsidRPr="271DFFB1">
        <w:rPr>
          <w:rFonts w:ascii="Times New Roman" w:eastAsia="Times New Roman" w:hAnsi="Times New Roman" w:cs="Times New Roman"/>
        </w:rPr>
        <w:t>h</w:t>
      </w:r>
      <w:r w:rsidR="0E398CAA" w:rsidRPr="271DFFB1">
        <w:rPr>
          <w:rFonts w:ascii="Times New Roman" w:eastAsia="Times New Roman" w:hAnsi="Times New Roman" w:cs="Times New Roman"/>
        </w:rPr>
        <w:t xml:space="preserve">elps </w:t>
      </w:r>
      <w:r w:rsidR="000F0625">
        <w:rPr>
          <w:rFonts w:ascii="Times New Roman" w:eastAsia="Times New Roman" w:hAnsi="Times New Roman" w:cs="Times New Roman"/>
        </w:rPr>
        <w:t>illustrate</w:t>
      </w:r>
      <w:r w:rsidR="0E398CAA" w:rsidRPr="271DFFB1">
        <w:rPr>
          <w:rFonts w:ascii="Times New Roman" w:eastAsia="Times New Roman" w:hAnsi="Times New Roman" w:cs="Times New Roman"/>
        </w:rPr>
        <w:t xml:space="preserve"> the</w:t>
      </w:r>
      <w:r w:rsidR="1D434ADC" w:rsidRPr="271DFFB1">
        <w:rPr>
          <w:rFonts w:ascii="Times New Roman" w:eastAsia="Times New Roman" w:hAnsi="Times New Roman" w:cs="Times New Roman"/>
        </w:rPr>
        <w:t xml:space="preserve"> sensing principle </w:t>
      </w:r>
      <w:r w:rsidR="5ED0FB64" w:rsidRPr="271DFFB1">
        <w:rPr>
          <w:rFonts w:ascii="Times New Roman" w:eastAsia="Times New Roman" w:hAnsi="Times New Roman" w:cs="Times New Roman"/>
        </w:rPr>
        <w:t>more clearly</w:t>
      </w:r>
      <w:r w:rsidR="1D434ADC" w:rsidRPr="271DFFB1">
        <w:rPr>
          <w:rFonts w:ascii="Times New Roman" w:eastAsia="Times New Roman" w:hAnsi="Times New Roman" w:cs="Times New Roman"/>
        </w:rPr>
        <w:t xml:space="preserve">. </w:t>
      </w:r>
    </w:p>
    <w:p w14:paraId="3C3C9426" w14:textId="06F22216" w:rsidR="271DFFB1" w:rsidRDefault="271DFFB1" w:rsidP="00B85020">
      <w:pPr>
        <w:spacing w:line="240" w:lineRule="auto"/>
        <w:rPr>
          <w:rFonts w:ascii="Times New Roman" w:eastAsia="Times New Roman" w:hAnsi="Times New Roman" w:cs="Times New Roman"/>
        </w:rPr>
      </w:pPr>
    </w:p>
    <w:p w14:paraId="5337B49F" w14:textId="6BAD6704" w:rsidR="001874B1" w:rsidRDefault="001874B1"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1 Comment </w:t>
      </w:r>
      <w:r>
        <w:rPr>
          <w:rFonts w:ascii="Times New Roman" w:eastAsia="Times New Roman" w:hAnsi="Times New Roman" w:cs="Times New Roman"/>
          <w:b/>
          <w:bCs/>
        </w:rPr>
        <w:t>2</w:t>
      </w:r>
    </w:p>
    <w:p w14:paraId="7D4A511F" w14:textId="561FE36D" w:rsidR="005172DA" w:rsidRPr="005172DA" w:rsidRDefault="005172DA" w:rsidP="00B85020">
      <w:pPr>
        <w:spacing w:line="240" w:lineRule="auto"/>
        <w:rPr>
          <w:rFonts w:ascii="Times New Roman" w:eastAsia="Times New Roman" w:hAnsi="Times New Roman" w:cs="Times New Roman"/>
        </w:rPr>
      </w:pPr>
      <w:r w:rsidRPr="005172DA">
        <w:rPr>
          <w:rFonts w:ascii="Times New Roman" w:eastAsia="Times New Roman" w:hAnsi="Times New Roman" w:cs="Times New Roman"/>
        </w:rPr>
        <w:t>RF signals are usually sensitive to humidity information. Has the author studied the effect of inhaled air humidity on experiments?</w:t>
      </w:r>
    </w:p>
    <w:p w14:paraId="0FBA714A" w14:textId="1C9BEAAD" w:rsidR="001874B1" w:rsidRDefault="001874B1" w:rsidP="00B85020">
      <w:pPr>
        <w:spacing w:line="240" w:lineRule="auto"/>
      </w:pPr>
      <w:r w:rsidRPr="271DFFB1">
        <w:rPr>
          <w:rFonts w:ascii="Times New Roman" w:eastAsia="Times New Roman" w:hAnsi="Times New Roman" w:cs="Times New Roman"/>
          <w:b/>
          <w:bCs/>
        </w:rPr>
        <w:t xml:space="preserve">Author Response: </w:t>
      </w:r>
      <w:r w:rsidR="00416215" w:rsidRPr="271DFFB1">
        <w:rPr>
          <w:rFonts w:ascii="Times New Roman" w:eastAsia="Times New Roman" w:hAnsi="Times New Roman" w:cs="Times New Roman"/>
        </w:rPr>
        <w:t xml:space="preserve">We thank the reviewer for this comment as it is important to consider environmental factors such as humidity for general applicability. While we </w:t>
      </w:r>
      <w:r w:rsidR="68703586" w:rsidRPr="271DFFB1">
        <w:rPr>
          <w:rFonts w:ascii="Times New Roman" w:eastAsia="Times New Roman" w:hAnsi="Times New Roman" w:cs="Times New Roman"/>
        </w:rPr>
        <w:t xml:space="preserve">did not study the </w:t>
      </w:r>
      <w:r w:rsidR="68703586" w:rsidRPr="271DFFB1">
        <w:rPr>
          <w:rFonts w:ascii="Times New Roman" w:eastAsia="Times New Roman" w:hAnsi="Times New Roman" w:cs="Times New Roman"/>
        </w:rPr>
        <w:lastRenderedPageBreak/>
        <w:t xml:space="preserve">effect of relative humidity on </w:t>
      </w:r>
      <w:r w:rsidR="000F0625">
        <w:rPr>
          <w:rFonts w:ascii="Times New Roman" w:eastAsia="Times New Roman" w:hAnsi="Times New Roman" w:cs="Times New Roman"/>
        </w:rPr>
        <w:t xml:space="preserve">the </w:t>
      </w:r>
      <w:r w:rsidR="68703586" w:rsidRPr="271DFFB1">
        <w:rPr>
          <w:rFonts w:ascii="Times New Roman" w:eastAsia="Times New Roman" w:hAnsi="Times New Roman" w:cs="Times New Roman"/>
        </w:rPr>
        <w:t>received signal strength experimentally</w:t>
      </w:r>
      <w:r w:rsidR="00BE4DBC" w:rsidRPr="271DFFB1">
        <w:rPr>
          <w:rFonts w:ascii="Times New Roman" w:eastAsia="Times New Roman" w:hAnsi="Times New Roman" w:cs="Times New Roman"/>
        </w:rPr>
        <w:t xml:space="preserve">, </w:t>
      </w:r>
      <w:r w:rsidR="2FDB5311" w:rsidRPr="271DFFB1">
        <w:rPr>
          <w:rFonts w:ascii="Times New Roman" w:eastAsia="Times New Roman" w:hAnsi="Times New Roman" w:cs="Times New Roman"/>
        </w:rPr>
        <w:t>prior studies</w:t>
      </w:r>
      <w:r w:rsidR="000F0625">
        <w:rPr>
          <w:rStyle w:val="FootnoteReference"/>
          <w:rFonts w:ascii="Times New Roman" w:eastAsia="Times New Roman" w:hAnsi="Times New Roman" w:cs="Times New Roman"/>
        </w:rPr>
        <w:footnoteReference w:id="1"/>
      </w:r>
      <w:r w:rsidR="2FDB5311" w:rsidRPr="271DFFB1">
        <w:rPr>
          <w:rFonts w:ascii="Times New Roman" w:eastAsia="Times New Roman" w:hAnsi="Times New Roman" w:cs="Times New Roman"/>
        </w:rPr>
        <w:t xml:space="preserve"> indicate that measurable changes in </w:t>
      </w:r>
      <w:r w:rsidR="000F0625">
        <w:rPr>
          <w:rFonts w:ascii="Times New Roman" w:eastAsia="Times New Roman" w:hAnsi="Times New Roman" w:cs="Times New Roman"/>
        </w:rPr>
        <w:t xml:space="preserve">the </w:t>
      </w:r>
      <w:r w:rsidR="2FDB5311" w:rsidRPr="271DFFB1">
        <w:rPr>
          <w:rFonts w:ascii="Times New Roman" w:eastAsia="Times New Roman" w:hAnsi="Times New Roman" w:cs="Times New Roman"/>
        </w:rPr>
        <w:t xml:space="preserve">received signal strength for UHF RF signals require a large variation in humidity </w:t>
      </w:r>
      <w:r w:rsidR="3BE530CB" w:rsidRPr="271DFFB1">
        <w:rPr>
          <w:rFonts w:ascii="Times New Roman" w:eastAsia="Times New Roman" w:hAnsi="Times New Roman" w:cs="Times New Roman"/>
        </w:rPr>
        <w:t xml:space="preserve">over a significant </w:t>
      </w:r>
      <w:r w:rsidR="000F0625">
        <w:rPr>
          <w:rFonts w:ascii="Times New Roman" w:eastAsia="Times New Roman" w:hAnsi="Times New Roman" w:cs="Times New Roman"/>
        </w:rPr>
        <w:t xml:space="preserve">propagation </w:t>
      </w:r>
      <w:r w:rsidR="3BE530CB" w:rsidRPr="271DFFB1">
        <w:rPr>
          <w:rFonts w:ascii="Times New Roman" w:eastAsia="Times New Roman" w:hAnsi="Times New Roman" w:cs="Times New Roman"/>
        </w:rPr>
        <w:t xml:space="preserve">distance. </w:t>
      </w:r>
      <w:r w:rsidR="3D674C23" w:rsidRPr="271DFFB1">
        <w:rPr>
          <w:rFonts w:ascii="Times New Roman" w:eastAsia="Times New Roman" w:hAnsi="Times New Roman" w:cs="Times New Roman"/>
        </w:rPr>
        <w:t xml:space="preserve">In the case of </w:t>
      </w:r>
      <w:r w:rsidR="000F0625">
        <w:rPr>
          <w:rFonts w:ascii="Times New Roman" w:eastAsia="Times New Roman" w:hAnsi="Times New Roman" w:cs="Times New Roman"/>
        </w:rPr>
        <w:t xml:space="preserve">the proposed </w:t>
      </w:r>
      <w:r w:rsidR="3D674C23" w:rsidRPr="271DFFB1">
        <w:rPr>
          <w:rFonts w:ascii="Times New Roman" w:eastAsia="Times New Roman" w:hAnsi="Times New Roman" w:cs="Times New Roman"/>
        </w:rPr>
        <w:t xml:space="preserve">near-field RF systems, the distances between </w:t>
      </w:r>
      <w:r w:rsidR="16411A84" w:rsidRPr="271DFFB1">
        <w:rPr>
          <w:rFonts w:ascii="Times New Roman" w:eastAsia="Times New Roman" w:hAnsi="Times New Roman" w:cs="Times New Roman"/>
        </w:rPr>
        <w:t xml:space="preserve">transceivers and </w:t>
      </w:r>
      <w:r w:rsidR="3D674C23" w:rsidRPr="271DFFB1">
        <w:rPr>
          <w:rFonts w:ascii="Times New Roman" w:eastAsia="Times New Roman" w:hAnsi="Times New Roman" w:cs="Times New Roman"/>
        </w:rPr>
        <w:t>sensing objects</w:t>
      </w:r>
      <w:r w:rsidR="04BB7418" w:rsidRPr="271DFFB1">
        <w:rPr>
          <w:rFonts w:ascii="Times New Roman" w:eastAsia="Times New Roman" w:hAnsi="Times New Roman" w:cs="Times New Roman"/>
        </w:rPr>
        <w:t xml:space="preserve"> are </w:t>
      </w:r>
      <w:r w:rsidR="000F0625">
        <w:rPr>
          <w:rFonts w:ascii="Times New Roman" w:eastAsia="Times New Roman" w:hAnsi="Times New Roman" w:cs="Times New Roman"/>
        </w:rPr>
        <w:t>not long</w:t>
      </w:r>
      <w:r w:rsidR="000F0625" w:rsidRPr="271DFFB1">
        <w:rPr>
          <w:rFonts w:ascii="Times New Roman" w:eastAsia="Times New Roman" w:hAnsi="Times New Roman" w:cs="Times New Roman"/>
        </w:rPr>
        <w:t xml:space="preserve"> </w:t>
      </w:r>
      <w:r w:rsidR="04BB7418" w:rsidRPr="271DFFB1">
        <w:rPr>
          <w:rFonts w:ascii="Times New Roman" w:eastAsia="Times New Roman" w:hAnsi="Times New Roman" w:cs="Times New Roman"/>
        </w:rPr>
        <w:t>enough for measurable effect</w:t>
      </w:r>
      <w:r w:rsidR="000F0625">
        <w:rPr>
          <w:rFonts w:ascii="Times New Roman" w:eastAsia="Times New Roman" w:hAnsi="Times New Roman" w:cs="Times New Roman"/>
        </w:rPr>
        <w:t>s</w:t>
      </w:r>
      <w:r w:rsidR="14BCB5E2" w:rsidRPr="271DFFB1">
        <w:rPr>
          <w:rFonts w:ascii="Times New Roman" w:eastAsia="Times New Roman" w:hAnsi="Times New Roman" w:cs="Times New Roman"/>
        </w:rPr>
        <w:t xml:space="preserve"> of inhaled air humidity.</w:t>
      </w:r>
    </w:p>
    <w:p w14:paraId="1FA9628B" w14:textId="77777777" w:rsidR="009D2486" w:rsidRDefault="009D2486" w:rsidP="00B85020">
      <w:pPr>
        <w:spacing w:line="240" w:lineRule="auto"/>
        <w:rPr>
          <w:rFonts w:ascii="Times New Roman" w:eastAsia="Times New Roman" w:hAnsi="Times New Roman" w:cs="Times New Roman"/>
          <w:b/>
          <w:bCs/>
        </w:rPr>
      </w:pPr>
    </w:p>
    <w:p w14:paraId="5EF81377" w14:textId="5D36F031" w:rsidR="001874B1" w:rsidRDefault="001874B1"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1 Comment </w:t>
      </w:r>
      <w:r>
        <w:rPr>
          <w:rFonts w:ascii="Times New Roman" w:eastAsia="Times New Roman" w:hAnsi="Times New Roman" w:cs="Times New Roman"/>
          <w:b/>
          <w:bCs/>
        </w:rPr>
        <w:t>3</w:t>
      </w:r>
    </w:p>
    <w:p w14:paraId="178E7DD4" w14:textId="6D31452E" w:rsidR="003F3076" w:rsidRPr="003F3076" w:rsidRDefault="003F3076" w:rsidP="00B85020">
      <w:pPr>
        <w:spacing w:line="240" w:lineRule="auto"/>
        <w:rPr>
          <w:rFonts w:ascii="Times New Roman" w:eastAsia="Times New Roman" w:hAnsi="Times New Roman" w:cs="Times New Roman"/>
        </w:rPr>
      </w:pPr>
      <w:r w:rsidRPr="003F3076">
        <w:rPr>
          <w:rFonts w:ascii="Times New Roman" w:eastAsia="Times New Roman" w:hAnsi="Times New Roman" w:cs="Times New Roman"/>
        </w:rPr>
        <w:t>Are there any special fixtures or probe layout requirements? Does the position and bond status of the probe affect the experimental results?</w:t>
      </w:r>
    </w:p>
    <w:p w14:paraId="0178518E" w14:textId="5DD4F981" w:rsidR="001874B1" w:rsidRDefault="001874B1"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b/>
          <w:bCs/>
        </w:rPr>
        <w:t xml:space="preserve">Author Response: </w:t>
      </w:r>
      <w:r w:rsidR="00C71C02" w:rsidRPr="271DFFB1">
        <w:rPr>
          <w:rFonts w:ascii="Times New Roman" w:eastAsia="Times New Roman" w:hAnsi="Times New Roman" w:cs="Times New Roman"/>
        </w:rPr>
        <w:t xml:space="preserve">We thank the reviewer for highlighting this very important point of discussion. </w:t>
      </w:r>
      <w:r w:rsidR="0DE4654D" w:rsidRPr="271DFFB1">
        <w:rPr>
          <w:rFonts w:ascii="Times New Roman" w:eastAsia="Times New Roman" w:hAnsi="Times New Roman" w:cs="Times New Roman"/>
        </w:rPr>
        <w:t xml:space="preserve">Due to the </w:t>
      </w:r>
      <w:bookmarkStart w:id="28" w:name="_Int_w3S2emTN"/>
      <w:r w:rsidR="0DE4654D" w:rsidRPr="271DFFB1">
        <w:rPr>
          <w:rFonts w:ascii="Times New Roman" w:eastAsia="Times New Roman" w:hAnsi="Times New Roman" w:cs="Times New Roman"/>
        </w:rPr>
        <w:t>near-field</w:t>
      </w:r>
      <w:bookmarkEnd w:id="28"/>
      <w:r w:rsidR="0DE4654D" w:rsidRPr="271DFFB1">
        <w:rPr>
          <w:rFonts w:ascii="Times New Roman" w:eastAsia="Times New Roman" w:hAnsi="Times New Roman" w:cs="Times New Roman"/>
        </w:rPr>
        <w:t xml:space="preserve"> coupling of EM energy to underlying tissue</w:t>
      </w:r>
      <w:r w:rsidR="000F0625">
        <w:rPr>
          <w:rFonts w:ascii="Times New Roman" w:eastAsia="Times New Roman" w:hAnsi="Times New Roman" w:cs="Times New Roman"/>
        </w:rPr>
        <w:t>s</w:t>
      </w:r>
      <w:r w:rsidR="0DE4654D" w:rsidRPr="271DFFB1">
        <w:rPr>
          <w:rFonts w:ascii="Times New Roman" w:eastAsia="Times New Roman" w:hAnsi="Times New Roman" w:cs="Times New Roman"/>
        </w:rPr>
        <w:t xml:space="preserve">, our system does not require special fixtures or a specific probe layout. </w:t>
      </w:r>
      <w:r w:rsidR="2753CF7A" w:rsidRPr="271DFFB1">
        <w:rPr>
          <w:rFonts w:ascii="Times New Roman" w:eastAsia="Times New Roman" w:hAnsi="Times New Roman" w:cs="Times New Roman"/>
        </w:rPr>
        <w:t>Furthermore, the bond status of the probe does not affect the results, unlike</w:t>
      </w:r>
      <w:r w:rsidR="000F0625">
        <w:rPr>
          <w:rFonts w:ascii="Times New Roman" w:eastAsia="Times New Roman" w:hAnsi="Times New Roman" w:cs="Times New Roman"/>
        </w:rPr>
        <w:t xml:space="preserve"> the</w:t>
      </w:r>
      <w:r w:rsidR="2753CF7A" w:rsidRPr="271DFFB1">
        <w:rPr>
          <w:rFonts w:ascii="Times New Roman" w:eastAsia="Times New Roman" w:hAnsi="Times New Roman" w:cs="Times New Roman"/>
        </w:rPr>
        <w:t xml:space="preserve"> body electrodes used in systems such as ECG</w:t>
      </w:r>
      <w:r w:rsidR="000F0625">
        <w:rPr>
          <w:rFonts w:ascii="Times New Roman" w:eastAsia="Times New Roman" w:hAnsi="Times New Roman" w:cs="Times New Roman"/>
        </w:rPr>
        <w:t xml:space="preserve"> and electrical impedance</w:t>
      </w:r>
      <w:r w:rsidR="2753CF7A" w:rsidRPr="271DFFB1">
        <w:rPr>
          <w:rFonts w:ascii="Times New Roman" w:eastAsia="Times New Roman" w:hAnsi="Times New Roman" w:cs="Times New Roman"/>
        </w:rPr>
        <w:t xml:space="preserve">. </w:t>
      </w:r>
      <w:r w:rsidR="0DE4654D" w:rsidRPr="271DFFB1">
        <w:rPr>
          <w:rFonts w:ascii="Times New Roman" w:eastAsia="Times New Roman" w:hAnsi="Times New Roman" w:cs="Times New Roman"/>
        </w:rPr>
        <w:t>However, t</w:t>
      </w:r>
      <w:r w:rsidR="001D40BB" w:rsidRPr="271DFFB1">
        <w:rPr>
          <w:rFonts w:ascii="Times New Roman" w:eastAsia="Times New Roman" w:hAnsi="Times New Roman" w:cs="Times New Roman"/>
        </w:rPr>
        <w:t xml:space="preserve">he position of the probe is of </w:t>
      </w:r>
      <w:r w:rsidR="2697E91F" w:rsidRPr="271DFFB1">
        <w:rPr>
          <w:rFonts w:ascii="Times New Roman" w:eastAsia="Times New Roman" w:hAnsi="Times New Roman" w:cs="Times New Roman"/>
        </w:rPr>
        <w:t>not</w:t>
      </w:r>
      <w:r w:rsidR="001D40BB" w:rsidRPr="271DFFB1">
        <w:rPr>
          <w:rFonts w:ascii="Times New Roman" w:eastAsia="Times New Roman" w:hAnsi="Times New Roman" w:cs="Times New Roman"/>
        </w:rPr>
        <w:t>e,</w:t>
      </w:r>
      <w:r w:rsidR="2697E91F" w:rsidRPr="271DFFB1">
        <w:rPr>
          <w:rFonts w:ascii="Times New Roman" w:eastAsia="Times New Roman" w:hAnsi="Times New Roman" w:cs="Times New Roman"/>
        </w:rPr>
        <w:t xml:space="preserve"> since variations in position may cause significant changes to the signal</w:t>
      </w:r>
      <w:r w:rsidR="62740791" w:rsidRPr="271DFFB1">
        <w:rPr>
          <w:rFonts w:ascii="Times New Roman" w:eastAsia="Times New Roman" w:hAnsi="Times New Roman" w:cs="Times New Roman"/>
        </w:rPr>
        <w:t xml:space="preserve"> quality while leaving timing features intact</w:t>
      </w:r>
      <w:r w:rsidR="5358E003" w:rsidRPr="271DFFB1">
        <w:rPr>
          <w:rFonts w:ascii="Times New Roman" w:eastAsia="Times New Roman" w:hAnsi="Times New Roman" w:cs="Times New Roman"/>
        </w:rPr>
        <w:t xml:space="preserve"> [30]</w:t>
      </w:r>
      <w:r w:rsidR="62740791" w:rsidRPr="271DFFB1">
        <w:rPr>
          <w:rFonts w:ascii="Times New Roman" w:eastAsia="Times New Roman" w:hAnsi="Times New Roman" w:cs="Times New Roman"/>
        </w:rPr>
        <w:t>. In order to minimize variance in signal quality, we employed two key precauti</w:t>
      </w:r>
      <w:r w:rsidR="6538164C" w:rsidRPr="271DFFB1">
        <w:rPr>
          <w:rFonts w:ascii="Times New Roman" w:eastAsia="Times New Roman" w:hAnsi="Times New Roman" w:cs="Times New Roman"/>
        </w:rPr>
        <w:t>ons. Firstly</w:t>
      </w:r>
      <w:r w:rsidR="001D40BB" w:rsidRPr="271DFFB1">
        <w:rPr>
          <w:rFonts w:ascii="Times New Roman" w:eastAsia="Times New Roman" w:hAnsi="Times New Roman" w:cs="Times New Roman"/>
        </w:rPr>
        <w:t xml:space="preserve">, we ensured that </w:t>
      </w:r>
      <w:r w:rsidR="00CF7F36" w:rsidRPr="271DFFB1">
        <w:rPr>
          <w:rFonts w:ascii="Times New Roman" w:eastAsia="Times New Roman" w:hAnsi="Times New Roman" w:cs="Times New Roman"/>
        </w:rPr>
        <w:t xml:space="preserve">the probes were </w:t>
      </w:r>
      <w:r w:rsidR="7F1FF5E6" w:rsidRPr="271DFFB1">
        <w:rPr>
          <w:rFonts w:ascii="Times New Roman" w:eastAsia="Times New Roman" w:hAnsi="Times New Roman" w:cs="Times New Roman"/>
        </w:rPr>
        <w:t>secur</w:t>
      </w:r>
      <w:r w:rsidR="00CF7F36" w:rsidRPr="271DFFB1">
        <w:rPr>
          <w:rFonts w:ascii="Times New Roman" w:eastAsia="Times New Roman" w:hAnsi="Times New Roman" w:cs="Times New Roman"/>
        </w:rPr>
        <w:t xml:space="preserve">ed </w:t>
      </w:r>
      <w:r w:rsidR="00153DC0" w:rsidRPr="271DFFB1">
        <w:rPr>
          <w:rFonts w:ascii="Times New Roman" w:eastAsia="Times New Roman" w:hAnsi="Times New Roman" w:cs="Times New Roman"/>
        </w:rPr>
        <w:t xml:space="preserve">laterally across the chest </w:t>
      </w:r>
      <w:r w:rsidR="2A1E7CD1" w:rsidRPr="271DFFB1">
        <w:rPr>
          <w:rFonts w:ascii="Times New Roman" w:eastAsia="Times New Roman" w:hAnsi="Times New Roman" w:cs="Times New Roman"/>
        </w:rPr>
        <w:t>to maximize</w:t>
      </w:r>
      <w:r w:rsidR="00153DC0" w:rsidRPr="271DFFB1">
        <w:rPr>
          <w:rFonts w:ascii="Times New Roman" w:eastAsia="Times New Roman" w:hAnsi="Times New Roman" w:cs="Times New Roman"/>
        </w:rPr>
        <w:t xml:space="preserve"> distance</w:t>
      </w:r>
      <w:r w:rsidR="1FA5AD30" w:rsidRPr="271DFFB1">
        <w:rPr>
          <w:rFonts w:ascii="Times New Roman" w:eastAsia="Times New Roman" w:hAnsi="Times New Roman" w:cs="Times New Roman"/>
        </w:rPr>
        <w:t xml:space="preserve"> between lateral sensor pairs to enhance s</w:t>
      </w:r>
      <w:r w:rsidR="00153DC0" w:rsidRPr="271DFFB1">
        <w:rPr>
          <w:rFonts w:ascii="Times New Roman" w:eastAsia="Times New Roman" w:hAnsi="Times New Roman" w:cs="Times New Roman"/>
        </w:rPr>
        <w:t>ensing localization</w:t>
      </w:r>
      <w:r w:rsidR="062E2FBB" w:rsidRPr="271DFFB1">
        <w:rPr>
          <w:rFonts w:ascii="Times New Roman" w:eastAsia="Times New Roman" w:hAnsi="Times New Roman" w:cs="Times New Roman"/>
        </w:rPr>
        <w:t xml:space="preserve"> and reduce impacts from chest surface motion. Secondly, </w:t>
      </w:r>
      <w:r w:rsidR="65669EA9" w:rsidRPr="271DFFB1">
        <w:rPr>
          <w:rFonts w:ascii="Times New Roman" w:eastAsia="Times New Roman" w:hAnsi="Times New Roman" w:cs="Times New Roman"/>
        </w:rPr>
        <w:t xml:space="preserve">we employed key signal quality metrics such as SNR and </w:t>
      </w:r>
      <w:r w:rsidR="000F0625">
        <w:rPr>
          <w:rFonts w:ascii="Times New Roman" w:eastAsia="Times New Roman" w:hAnsi="Times New Roman" w:cs="Times New Roman"/>
        </w:rPr>
        <w:t>l</w:t>
      </w:r>
      <w:r w:rsidR="65669EA9" w:rsidRPr="271DFFB1">
        <w:rPr>
          <w:rFonts w:ascii="Times New Roman" w:eastAsia="Times New Roman" w:hAnsi="Times New Roman" w:cs="Times New Roman"/>
        </w:rPr>
        <w:t xml:space="preserve">inearity for computing </w:t>
      </w:r>
      <w:r w:rsidR="48D3BD27" w:rsidRPr="271DFFB1">
        <w:rPr>
          <w:rFonts w:ascii="Times New Roman" w:eastAsia="Times New Roman" w:hAnsi="Times New Roman" w:cs="Times New Roman"/>
        </w:rPr>
        <w:t xml:space="preserve">lung </w:t>
      </w:r>
      <w:r w:rsidR="65669EA9" w:rsidRPr="271DFFB1">
        <w:rPr>
          <w:rFonts w:ascii="Times New Roman" w:eastAsia="Times New Roman" w:hAnsi="Times New Roman" w:cs="Times New Roman"/>
        </w:rPr>
        <w:t>t</w:t>
      </w:r>
      <w:r w:rsidR="062E2FBB" w:rsidRPr="271DFFB1">
        <w:rPr>
          <w:rFonts w:ascii="Times New Roman" w:eastAsia="Times New Roman" w:hAnsi="Times New Roman" w:cs="Times New Roman"/>
        </w:rPr>
        <w:t>idal volumes</w:t>
      </w:r>
      <w:r w:rsidR="7B10C7F6" w:rsidRPr="271DFFB1">
        <w:rPr>
          <w:rFonts w:ascii="Times New Roman" w:eastAsia="Times New Roman" w:hAnsi="Times New Roman" w:cs="Times New Roman"/>
        </w:rPr>
        <w:t xml:space="preserve"> which</w:t>
      </w:r>
      <w:r w:rsidR="2632CE5C" w:rsidRPr="271DFFB1">
        <w:rPr>
          <w:rFonts w:ascii="Times New Roman" w:eastAsia="Times New Roman" w:hAnsi="Times New Roman" w:cs="Times New Roman"/>
        </w:rPr>
        <w:t xml:space="preserve"> ensures an adaptive selection of the best channel(s)</w:t>
      </w:r>
      <w:r w:rsidR="00CF1C9D">
        <w:rPr>
          <w:rFonts w:ascii="Times New Roman" w:eastAsia="Times New Roman" w:hAnsi="Times New Roman" w:cs="Times New Roman"/>
        </w:rPr>
        <w:t xml:space="preserve">, </w:t>
      </w:r>
      <w:r w:rsidR="00673F81">
        <w:rPr>
          <w:rFonts w:ascii="Times New Roman" w:eastAsia="Times New Roman" w:hAnsi="Times New Roman" w:cs="Times New Roman"/>
        </w:rPr>
        <w:t>as detailed in Sec III.D</w:t>
      </w:r>
      <w:r w:rsidR="2632CE5C" w:rsidRPr="271DFFB1">
        <w:rPr>
          <w:rFonts w:ascii="Times New Roman" w:eastAsia="Times New Roman" w:hAnsi="Times New Roman" w:cs="Times New Roman"/>
        </w:rPr>
        <w:t xml:space="preserve">. </w:t>
      </w:r>
    </w:p>
    <w:p w14:paraId="6089ADBD" w14:textId="2792428D" w:rsidR="271DFFB1" w:rsidRDefault="271DFFB1" w:rsidP="00B85020">
      <w:pPr>
        <w:tabs>
          <w:tab w:val="left" w:pos="3297"/>
        </w:tabs>
        <w:spacing w:line="240" w:lineRule="auto"/>
        <w:rPr>
          <w:rFonts w:ascii="Times New Roman" w:eastAsia="Times New Roman" w:hAnsi="Times New Roman" w:cs="Times New Roman"/>
          <w:b/>
          <w:bCs/>
        </w:rPr>
      </w:pPr>
    </w:p>
    <w:p w14:paraId="0CFC576E" w14:textId="11DFD31E" w:rsidR="001874B1" w:rsidRDefault="001874B1" w:rsidP="00B85020">
      <w:pPr>
        <w:tabs>
          <w:tab w:val="left" w:pos="3297"/>
        </w:tabs>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1 Comment </w:t>
      </w:r>
      <w:r>
        <w:rPr>
          <w:rFonts w:ascii="Times New Roman" w:eastAsia="Times New Roman" w:hAnsi="Times New Roman" w:cs="Times New Roman"/>
          <w:b/>
          <w:bCs/>
        </w:rPr>
        <w:t>4</w:t>
      </w:r>
      <w:r w:rsidR="002264FC">
        <w:rPr>
          <w:rFonts w:ascii="Times New Roman" w:eastAsia="Times New Roman" w:hAnsi="Times New Roman" w:cs="Times New Roman"/>
          <w:b/>
          <w:bCs/>
        </w:rPr>
        <w:tab/>
      </w:r>
    </w:p>
    <w:p w14:paraId="6A1F259A" w14:textId="4F2183A1" w:rsidR="002264FC" w:rsidRPr="002264FC" w:rsidRDefault="002264FC" w:rsidP="00B85020">
      <w:pPr>
        <w:tabs>
          <w:tab w:val="left" w:pos="3297"/>
        </w:tabs>
        <w:spacing w:line="240" w:lineRule="auto"/>
        <w:rPr>
          <w:rFonts w:ascii="Times New Roman" w:eastAsia="Times New Roman" w:hAnsi="Times New Roman" w:cs="Times New Roman"/>
        </w:rPr>
      </w:pPr>
      <w:r w:rsidRPr="002264FC">
        <w:rPr>
          <w:rFonts w:ascii="Times New Roman" w:eastAsia="Times New Roman" w:hAnsi="Times New Roman" w:cs="Times New Roman"/>
        </w:rPr>
        <w:t>Is the signal measured by the sensor a relative change or an absolute value? What is the repeatability for different individuals?</w:t>
      </w:r>
    </w:p>
    <w:p w14:paraId="63C64F3D" w14:textId="43AD2D40" w:rsidR="001874B1" w:rsidRDefault="001874B1"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b/>
          <w:bCs/>
        </w:rPr>
        <w:t xml:space="preserve">Author Response: </w:t>
      </w:r>
      <w:r w:rsidR="0479C86C" w:rsidRPr="271DFFB1">
        <w:rPr>
          <w:rFonts w:ascii="Times New Roman" w:eastAsia="Times New Roman" w:hAnsi="Times New Roman" w:cs="Times New Roman"/>
        </w:rPr>
        <w:t>The NFRF s</w:t>
      </w:r>
      <w:r w:rsidR="643CD695" w:rsidRPr="271DFFB1">
        <w:rPr>
          <w:rFonts w:ascii="Times New Roman" w:eastAsia="Times New Roman" w:hAnsi="Times New Roman" w:cs="Times New Roman"/>
        </w:rPr>
        <w:t>ensing system measures relative changes of the internal tissue motion. In order to obtain absolute values in cm</w:t>
      </w:r>
      <w:r w:rsidR="643CD695" w:rsidRPr="271DFFB1">
        <w:rPr>
          <w:rFonts w:ascii="Times New Roman" w:eastAsia="Times New Roman" w:hAnsi="Times New Roman" w:cs="Times New Roman"/>
          <w:vertAlign w:val="superscript"/>
        </w:rPr>
        <w:t>3</w:t>
      </w:r>
      <w:r w:rsidR="174D713C" w:rsidRPr="271DFFB1">
        <w:rPr>
          <w:rFonts w:ascii="Times New Roman" w:eastAsia="Times New Roman" w:hAnsi="Times New Roman" w:cs="Times New Roman"/>
        </w:rPr>
        <w:t xml:space="preserve">, a one-point </w:t>
      </w:r>
      <w:r w:rsidR="01F0E4C3" w:rsidRPr="271DFFB1">
        <w:rPr>
          <w:rFonts w:ascii="Times New Roman" w:eastAsia="Times New Roman" w:hAnsi="Times New Roman" w:cs="Times New Roman"/>
        </w:rPr>
        <w:t xml:space="preserve">or two-point </w:t>
      </w:r>
      <w:r w:rsidR="174D713C" w:rsidRPr="271DFFB1">
        <w:rPr>
          <w:rFonts w:ascii="Times New Roman" w:eastAsia="Times New Roman" w:hAnsi="Times New Roman" w:cs="Times New Roman"/>
        </w:rPr>
        <w:t xml:space="preserve">calibration of the system </w:t>
      </w:r>
      <w:r w:rsidR="40A3A5EB" w:rsidRPr="271DFFB1">
        <w:rPr>
          <w:rFonts w:ascii="Times New Roman" w:eastAsia="Times New Roman" w:hAnsi="Times New Roman" w:cs="Times New Roman"/>
        </w:rPr>
        <w:t>using</w:t>
      </w:r>
      <w:r w:rsidR="174D713C" w:rsidRPr="271DFFB1">
        <w:rPr>
          <w:rFonts w:ascii="Times New Roman" w:eastAsia="Times New Roman" w:hAnsi="Times New Roman" w:cs="Times New Roman"/>
        </w:rPr>
        <w:t xml:space="preserve"> a suitable ground truth</w:t>
      </w:r>
      <w:r w:rsidR="40A3A5EB" w:rsidRPr="271DFFB1">
        <w:rPr>
          <w:rFonts w:ascii="Times New Roman" w:eastAsia="Times New Roman" w:hAnsi="Times New Roman" w:cs="Times New Roman"/>
        </w:rPr>
        <w:t>, such as spirometer, is required.</w:t>
      </w:r>
      <w:r w:rsidR="4A9A8495" w:rsidRPr="271DFFB1">
        <w:rPr>
          <w:rFonts w:ascii="Times New Roman" w:eastAsia="Times New Roman" w:hAnsi="Times New Roman" w:cs="Times New Roman"/>
        </w:rPr>
        <w:t xml:space="preserve"> The measured signal magnitude depends on the relative placement of the NFRF sensors with the underlying t</w:t>
      </w:r>
      <w:r w:rsidR="603BB3DF" w:rsidRPr="271DFFB1">
        <w:rPr>
          <w:rFonts w:ascii="Times New Roman" w:eastAsia="Times New Roman" w:hAnsi="Times New Roman" w:cs="Times New Roman"/>
        </w:rPr>
        <w:t>issue</w:t>
      </w:r>
      <w:r w:rsidR="003A0CF4">
        <w:rPr>
          <w:rFonts w:ascii="Times New Roman" w:eastAsia="Times New Roman" w:hAnsi="Times New Roman" w:cs="Times New Roman"/>
        </w:rPr>
        <w:t xml:space="preserve"> in motion</w:t>
      </w:r>
      <w:r w:rsidR="603BB3DF" w:rsidRPr="271DFFB1">
        <w:rPr>
          <w:rFonts w:ascii="Times New Roman" w:eastAsia="Times New Roman" w:hAnsi="Times New Roman" w:cs="Times New Roman"/>
        </w:rPr>
        <w:t xml:space="preserve">, necessitating the need for a separate calibration stage for every individual. After the sensors are fitted onto an individual, </w:t>
      </w:r>
      <w:r w:rsidR="3F1F540C" w:rsidRPr="271DFFB1">
        <w:rPr>
          <w:rFonts w:ascii="Times New Roman" w:eastAsia="Times New Roman" w:hAnsi="Times New Roman" w:cs="Times New Roman"/>
        </w:rPr>
        <w:t xml:space="preserve">we perform an automatic direct-path interference cancellation (DPIC) step </w:t>
      </w:r>
      <w:r w:rsidR="56E3873D" w:rsidRPr="271DFFB1">
        <w:rPr>
          <w:rFonts w:ascii="Times New Roman" w:eastAsia="Times New Roman" w:hAnsi="Times New Roman" w:cs="Times New Roman"/>
        </w:rPr>
        <w:t>which</w:t>
      </w:r>
      <w:r w:rsidR="3F1F540C" w:rsidRPr="271DFFB1">
        <w:rPr>
          <w:rFonts w:ascii="Times New Roman" w:eastAsia="Times New Roman" w:hAnsi="Times New Roman" w:cs="Times New Roman"/>
        </w:rPr>
        <w:t xml:space="preserve"> minimize</w:t>
      </w:r>
      <w:r w:rsidR="2423CC41" w:rsidRPr="271DFFB1">
        <w:rPr>
          <w:rFonts w:ascii="Times New Roman" w:eastAsia="Times New Roman" w:hAnsi="Times New Roman" w:cs="Times New Roman"/>
        </w:rPr>
        <w:t>s</w:t>
      </w:r>
      <w:r w:rsidR="3F1F540C" w:rsidRPr="271DFFB1">
        <w:rPr>
          <w:rFonts w:ascii="Times New Roman" w:eastAsia="Times New Roman" w:hAnsi="Times New Roman" w:cs="Times New Roman"/>
        </w:rPr>
        <w:t xml:space="preserve"> direct-path interference and </w:t>
      </w:r>
      <w:r w:rsidR="33B3DC0B" w:rsidRPr="271DFFB1">
        <w:rPr>
          <w:rFonts w:ascii="Times New Roman" w:eastAsia="Times New Roman" w:hAnsi="Times New Roman" w:cs="Times New Roman"/>
        </w:rPr>
        <w:t xml:space="preserve">modifies gains for each Tx and Rx to ensure that the </w:t>
      </w:r>
      <w:r w:rsidR="3F1F540C" w:rsidRPr="271DFFB1">
        <w:rPr>
          <w:rFonts w:ascii="Times New Roman" w:eastAsia="Times New Roman" w:hAnsi="Times New Roman" w:cs="Times New Roman"/>
        </w:rPr>
        <w:t xml:space="preserve">SDR ADC </w:t>
      </w:r>
      <w:r w:rsidR="19367465" w:rsidRPr="271DFFB1">
        <w:rPr>
          <w:rFonts w:ascii="Times New Roman" w:eastAsia="Times New Roman" w:hAnsi="Times New Roman" w:cs="Times New Roman"/>
        </w:rPr>
        <w:t xml:space="preserve">is operating within proper limits. </w:t>
      </w:r>
      <w:r w:rsidR="003A0CF4">
        <w:rPr>
          <w:rFonts w:ascii="Times New Roman" w:eastAsia="Times New Roman" w:hAnsi="Times New Roman" w:cs="Times New Roman"/>
        </w:rPr>
        <w:t xml:space="preserve">The </w:t>
      </w:r>
      <w:r w:rsidR="15B9E842" w:rsidRPr="271DFFB1">
        <w:rPr>
          <w:rFonts w:ascii="Times New Roman" w:eastAsia="Times New Roman" w:hAnsi="Times New Roman" w:cs="Times New Roman"/>
        </w:rPr>
        <w:t>NFRF tidal volume</w:t>
      </w:r>
      <w:r w:rsidR="19367465" w:rsidRPr="271DFFB1">
        <w:rPr>
          <w:rFonts w:ascii="Times New Roman" w:eastAsia="Times New Roman" w:hAnsi="Times New Roman" w:cs="Times New Roman"/>
        </w:rPr>
        <w:t xml:space="preserve"> measurements </w:t>
      </w:r>
      <w:r w:rsidR="003A0CF4">
        <w:rPr>
          <w:rFonts w:ascii="Times New Roman" w:eastAsia="Times New Roman" w:hAnsi="Times New Roman" w:cs="Times New Roman"/>
        </w:rPr>
        <w:t xml:space="preserve">were </w:t>
      </w:r>
      <w:r w:rsidR="19367465" w:rsidRPr="271DFFB1">
        <w:rPr>
          <w:rFonts w:ascii="Times New Roman" w:eastAsia="Times New Roman" w:hAnsi="Times New Roman" w:cs="Times New Roman"/>
        </w:rPr>
        <w:t xml:space="preserve">acquired </w:t>
      </w:r>
      <w:r w:rsidR="003A0CF4">
        <w:rPr>
          <w:rFonts w:ascii="Times New Roman" w:eastAsia="Times New Roman" w:hAnsi="Times New Roman" w:cs="Times New Roman"/>
        </w:rPr>
        <w:t xml:space="preserve">after </w:t>
      </w:r>
      <w:r w:rsidR="19367465" w:rsidRPr="271DFFB1">
        <w:rPr>
          <w:rFonts w:ascii="Times New Roman" w:eastAsia="Times New Roman" w:hAnsi="Times New Roman" w:cs="Times New Roman"/>
        </w:rPr>
        <w:t xml:space="preserve">DPIC tuning and gain adjustment </w:t>
      </w:r>
      <w:r w:rsidR="003A0CF4">
        <w:rPr>
          <w:rFonts w:ascii="Times New Roman" w:eastAsia="Times New Roman" w:hAnsi="Times New Roman" w:cs="Times New Roman"/>
        </w:rPr>
        <w:t>to be</w:t>
      </w:r>
      <w:r w:rsidR="19367465" w:rsidRPr="271DFFB1">
        <w:rPr>
          <w:rFonts w:ascii="Times New Roman" w:eastAsia="Times New Roman" w:hAnsi="Times New Roman" w:cs="Times New Roman"/>
        </w:rPr>
        <w:t xml:space="preserve"> calibrated </w:t>
      </w:r>
      <w:r w:rsidR="003A0CF4">
        <w:rPr>
          <w:rFonts w:ascii="Times New Roman" w:eastAsia="Times New Roman" w:hAnsi="Times New Roman" w:cs="Times New Roman"/>
        </w:rPr>
        <w:t>by</w:t>
      </w:r>
      <w:r w:rsidR="003A0CF4" w:rsidRPr="271DFFB1">
        <w:rPr>
          <w:rFonts w:ascii="Times New Roman" w:eastAsia="Times New Roman" w:hAnsi="Times New Roman" w:cs="Times New Roman"/>
        </w:rPr>
        <w:t xml:space="preserve"> </w:t>
      </w:r>
      <w:r w:rsidR="19B2AFDD" w:rsidRPr="271DFFB1">
        <w:rPr>
          <w:rFonts w:ascii="Times New Roman" w:eastAsia="Times New Roman" w:hAnsi="Times New Roman" w:cs="Times New Roman"/>
        </w:rPr>
        <w:t>the reference spirometer.</w:t>
      </w:r>
      <w:r w:rsidR="2C4ADF56" w:rsidRPr="271DFFB1">
        <w:rPr>
          <w:rFonts w:ascii="Times New Roman" w:eastAsia="Times New Roman" w:hAnsi="Times New Roman" w:cs="Times New Roman"/>
        </w:rPr>
        <w:t xml:space="preserve"> This </w:t>
      </w:r>
      <w:r w:rsidR="003A0CF4">
        <w:rPr>
          <w:rFonts w:ascii="Times New Roman" w:eastAsia="Times New Roman" w:hAnsi="Times New Roman" w:cs="Times New Roman"/>
        </w:rPr>
        <w:t>individual</w:t>
      </w:r>
      <w:r w:rsidR="003A0CF4" w:rsidRPr="271DFFB1">
        <w:rPr>
          <w:rFonts w:ascii="Times New Roman" w:eastAsia="Times New Roman" w:hAnsi="Times New Roman" w:cs="Times New Roman"/>
        </w:rPr>
        <w:t xml:space="preserve"> </w:t>
      </w:r>
      <w:r w:rsidR="2C4ADF56" w:rsidRPr="271DFFB1">
        <w:rPr>
          <w:rFonts w:ascii="Times New Roman" w:eastAsia="Times New Roman" w:hAnsi="Times New Roman" w:cs="Times New Roman"/>
        </w:rPr>
        <w:t xml:space="preserve">calibration precludes the sensor from being repeatable across subjects for </w:t>
      </w:r>
      <w:r w:rsidR="76F014B4" w:rsidRPr="271DFFB1">
        <w:rPr>
          <w:rFonts w:ascii="Times New Roman" w:eastAsia="Times New Roman" w:hAnsi="Times New Roman" w:cs="Times New Roman"/>
        </w:rPr>
        <w:t xml:space="preserve">absolute tidal volume measurements. However, since the sensors can measure relative changes, they </w:t>
      </w:r>
      <w:r w:rsidR="0ABBC500" w:rsidRPr="271DFFB1">
        <w:rPr>
          <w:rFonts w:ascii="Times New Roman" w:eastAsia="Times New Roman" w:hAnsi="Times New Roman" w:cs="Times New Roman"/>
        </w:rPr>
        <w:t xml:space="preserve">may be used for monitoring changes in </w:t>
      </w:r>
      <w:r w:rsidR="4A3A03D2" w:rsidRPr="271DFFB1">
        <w:rPr>
          <w:rFonts w:ascii="Times New Roman" w:eastAsia="Times New Roman" w:hAnsi="Times New Roman" w:cs="Times New Roman"/>
        </w:rPr>
        <w:t xml:space="preserve">relative </w:t>
      </w:r>
      <w:r w:rsidR="0ABBC500" w:rsidRPr="271DFFB1">
        <w:rPr>
          <w:rFonts w:ascii="Times New Roman" w:eastAsia="Times New Roman" w:hAnsi="Times New Roman" w:cs="Times New Roman"/>
        </w:rPr>
        <w:t xml:space="preserve">lung capacities, </w:t>
      </w:r>
      <w:r w:rsidR="6C7AB141" w:rsidRPr="271DFFB1">
        <w:rPr>
          <w:rFonts w:ascii="Times New Roman" w:eastAsia="Times New Roman" w:hAnsi="Times New Roman" w:cs="Times New Roman"/>
        </w:rPr>
        <w:t xml:space="preserve">i.e. </w:t>
      </w:r>
      <w:r w:rsidR="0ABBC500" w:rsidRPr="271DFFB1">
        <w:rPr>
          <w:rFonts w:ascii="Times New Roman" w:eastAsia="Times New Roman" w:hAnsi="Times New Roman" w:cs="Times New Roman"/>
        </w:rPr>
        <w:t xml:space="preserve">left lung vs right lung, </w:t>
      </w:r>
      <w:r w:rsidR="5A88047D" w:rsidRPr="271DFFB1">
        <w:rPr>
          <w:rFonts w:ascii="Times New Roman" w:eastAsia="Times New Roman" w:hAnsi="Times New Roman" w:cs="Times New Roman"/>
        </w:rPr>
        <w:t xml:space="preserve">over a period of time. </w:t>
      </w:r>
    </w:p>
    <w:p w14:paraId="638E2F45" w14:textId="338F4115" w:rsidR="1625706E" w:rsidRDefault="1625706E" w:rsidP="00B85020">
      <w:pPr>
        <w:pStyle w:val="Heading1"/>
        <w:spacing w:line="240" w:lineRule="auto"/>
        <w:rPr>
          <w:rFonts w:ascii="Times New Roman" w:eastAsia="Times New Roman" w:hAnsi="Times New Roman" w:cs="Times New Roman"/>
        </w:rPr>
      </w:pPr>
      <w:r w:rsidRPr="731854D1">
        <w:rPr>
          <w:rFonts w:ascii="Times New Roman" w:eastAsia="Times New Roman" w:hAnsi="Times New Roman" w:cs="Times New Roman"/>
          <w:sz w:val="32"/>
          <w:szCs w:val="32"/>
        </w:rPr>
        <w:lastRenderedPageBreak/>
        <w:t>Reviewer 2: Comments and Responses</w:t>
      </w:r>
    </w:p>
    <w:p w14:paraId="15EEDFA0" w14:textId="7EDDC747" w:rsidR="005F26C1" w:rsidRPr="005F26C1" w:rsidRDefault="1625706E" w:rsidP="00B85020">
      <w:pPr>
        <w:spacing w:line="240" w:lineRule="auto"/>
        <w:rPr>
          <w:rFonts w:ascii="Times New Roman" w:eastAsia="Times New Roman" w:hAnsi="Times New Roman" w:cs="Times New Roman"/>
          <w:b/>
          <w:bCs/>
        </w:rPr>
      </w:pPr>
      <w:r w:rsidRPr="005F26C1">
        <w:rPr>
          <w:rFonts w:ascii="Times New Roman" w:eastAsia="Times New Roman" w:hAnsi="Times New Roman" w:cs="Times New Roman"/>
          <w:b/>
          <w:bCs/>
        </w:rPr>
        <w:t>Overall Comments</w:t>
      </w:r>
    </w:p>
    <w:p w14:paraId="47970C55" w14:textId="5CBAF294" w:rsidR="005F26C1" w:rsidRPr="00B97660" w:rsidRDefault="00B97660" w:rsidP="00B85020">
      <w:pPr>
        <w:spacing w:line="240" w:lineRule="auto"/>
        <w:rPr>
          <w:rFonts w:ascii="Times New Roman" w:eastAsia="Times New Roman" w:hAnsi="Times New Roman" w:cs="Times New Roman"/>
        </w:rPr>
      </w:pPr>
      <w:r w:rsidRPr="00B97660">
        <w:rPr>
          <w:rFonts w:ascii="Times New Roman" w:eastAsia="Times New Roman" w:hAnsi="Times New Roman" w:cs="Times New Roman"/>
        </w:rPr>
        <w:t>N/A</w:t>
      </w:r>
    </w:p>
    <w:p w14:paraId="40D59249" w14:textId="77777777" w:rsidR="00265C84" w:rsidRDefault="00265C84" w:rsidP="00B85020">
      <w:pPr>
        <w:spacing w:line="240" w:lineRule="auto"/>
        <w:rPr>
          <w:rFonts w:ascii="Times New Roman" w:eastAsia="Times New Roman" w:hAnsi="Times New Roman" w:cs="Times New Roman"/>
          <w:b/>
          <w:bCs/>
        </w:rPr>
      </w:pPr>
    </w:p>
    <w:p w14:paraId="1BF15B18" w14:textId="7F88DEBA" w:rsidR="1625706E" w:rsidRDefault="1625706E"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sidR="00C55188">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1</w:t>
      </w:r>
    </w:p>
    <w:p w14:paraId="72BEA9EE" w14:textId="06EAEDF2" w:rsidR="00F83F21" w:rsidRPr="00426202" w:rsidRDefault="00F83F21" w:rsidP="00B85020">
      <w:pPr>
        <w:spacing w:line="240" w:lineRule="auto"/>
        <w:rPr>
          <w:rFonts w:ascii="Times New Roman" w:eastAsia="Times New Roman" w:hAnsi="Times New Roman" w:cs="Times New Roman"/>
        </w:rPr>
      </w:pPr>
      <w:r w:rsidRPr="00426202">
        <w:rPr>
          <w:rFonts w:ascii="Times New Roman" w:eastAsia="Times New Roman" w:hAnsi="Times New Roman" w:cs="Times New Roman"/>
        </w:rPr>
        <w:t>The introduction is well-written. The author provides a good comparison between wearable strain sensors, including respiratory inductance plethysmography (RIP) and electrical impedance tomography (EIT). However, please briefly explain why NRFR was chosen over other techniques for continuous monitoring.</w:t>
      </w:r>
    </w:p>
    <w:p w14:paraId="7F30D0C2" w14:textId="332AC6FB" w:rsidR="1625706E" w:rsidRDefault="1625706E" w:rsidP="00B85020">
      <w:pPr>
        <w:spacing w:line="240" w:lineRule="auto"/>
        <w:rPr>
          <w:ins w:id="29" w:author="Aakash Kapoor" w:date="2025-01-30T06:04:00Z" w16du:dateUtc="2025-01-30T11:04:00Z"/>
          <w:rFonts w:ascii="Times New Roman" w:eastAsia="Times New Roman" w:hAnsi="Times New Roman" w:cs="Times New Roman"/>
        </w:rPr>
      </w:pPr>
      <w:r w:rsidRPr="271DFFB1">
        <w:rPr>
          <w:rFonts w:ascii="Times New Roman" w:eastAsia="Times New Roman" w:hAnsi="Times New Roman" w:cs="Times New Roman"/>
          <w:b/>
          <w:bCs/>
        </w:rPr>
        <w:t xml:space="preserve">Author Response: </w:t>
      </w:r>
      <w:r w:rsidR="1D8298B0" w:rsidRPr="271DFFB1">
        <w:rPr>
          <w:rFonts w:ascii="Times New Roman" w:eastAsia="Times New Roman" w:hAnsi="Times New Roman" w:cs="Times New Roman"/>
        </w:rPr>
        <w:t xml:space="preserve">We would like to thank the reviewer for their kind words. </w:t>
      </w:r>
      <w:r w:rsidR="36A71CD2" w:rsidRPr="271DFFB1">
        <w:rPr>
          <w:rFonts w:ascii="Times New Roman" w:eastAsia="Times New Roman" w:hAnsi="Times New Roman" w:cs="Times New Roman"/>
        </w:rPr>
        <w:t xml:space="preserve">NFRF sensors provide </w:t>
      </w:r>
      <w:r w:rsidR="003A0CF4">
        <w:rPr>
          <w:rFonts w:ascii="Times New Roman" w:eastAsia="Times New Roman" w:hAnsi="Times New Roman" w:cs="Times New Roman"/>
        </w:rPr>
        <w:t>a promising</w:t>
      </w:r>
      <w:r w:rsidR="36A71CD2" w:rsidRPr="271DFFB1">
        <w:rPr>
          <w:rFonts w:ascii="Times New Roman" w:eastAsia="Times New Roman" w:hAnsi="Times New Roman" w:cs="Times New Roman"/>
        </w:rPr>
        <w:t xml:space="preserve"> alternative to other sensing techniques such as RIP</w:t>
      </w:r>
      <w:r w:rsidR="003A0CF4">
        <w:rPr>
          <w:rFonts w:ascii="Times New Roman" w:eastAsia="Times New Roman" w:hAnsi="Times New Roman" w:cs="Times New Roman"/>
        </w:rPr>
        <w:t xml:space="preserve"> and</w:t>
      </w:r>
      <w:r w:rsidR="2908CE37" w:rsidRPr="271DFFB1">
        <w:rPr>
          <w:rFonts w:ascii="Times New Roman" w:eastAsia="Times New Roman" w:hAnsi="Times New Roman" w:cs="Times New Roman"/>
        </w:rPr>
        <w:t xml:space="preserve"> strain sensors</w:t>
      </w:r>
      <w:r w:rsidR="36A71CD2" w:rsidRPr="271DFFB1">
        <w:rPr>
          <w:rFonts w:ascii="Times New Roman" w:eastAsia="Times New Roman" w:hAnsi="Times New Roman" w:cs="Times New Roman"/>
        </w:rPr>
        <w:t xml:space="preserve"> without requiring the use of </w:t>
      </w:r>
      <w:r w:rsidR="003A0CF4">
        <w:rPr>
          <w:rFonts w:ascii="Times New Roman" w:eastAsia="Times New Roman" w:hAnsi="Times New Roman" w:cs="Times New Roman"/>
        </w:rPr>
        <w:t xml:space="preserve">tension </w:t>
      </w:r>
      <w:r w:rsidR="36A71CD2" w:rsidRPr="271DFFB1">
        <w:rPr>
          <w:rFonts w:ascii="Times New Roman" w:eastAsia="Times New Roman" w:hAnsi="Times New Roman" w:cs="Times New Roman"/>
        </w:rPr>
        <w:t>belts across the abdomen, which is cumbersome and may interfere with medical procedures</w:t>
      </w:r>
      <w:r w:rsidR="26646DC2" w:rsidRPr="271DFFB1">
        <w:rPr>
          <w:rFonts w:ascii="Times New Roman" w:eastAsia="Times New Roman" w:hAnsi="Times New Roman" w:cs="Times New Roman"/>
        </w:rPr>
        <w:t xml:space="preserve">. </w:t>
      </w:r>
      <w:r w:rsidR="003A0CF4">
        <w:rPr>
          <w:rFonts w:ascii="Times New Roman" w:eastAsia="Times New Roman" w:hAnsi="Times New Roman" w:cs="Times New Roman"/>
        </w:rPr>
        <w:t xml:space="preserve">The belt needs to be fitted to capture the full breathing cycle, maintaining sufficient tension under the minimal perimeter, and thus can be uncomfortable at maximum inhalation.  Unlike EIT, NFRF does not require skin-touch electrodes, which can be uncomfortable for long-term wear, especially under heavy perspiration.  Thus, although </w:t>
      </w:r>
      <w:r w:rsidR="26646DC2" w:rsidRPr="271DFFB1">
        <w:rPr>
          <w:rFonts w:ascii="Times New Roman" w:eastAsia="Times New Roman" w:hAnsi="Times New Roman" w:cs="Times New Roman"/>
        </w:rPr>
        <w:t xml:space="preserve">the other modalities have their </w:t>
      </w:r>
      <w:r w:rsidR="003A0CF4">
        <w:rPr>
          <w:rFonts w:ascii="Times New Roman" w:eastAsia="Times New Roman" w:hAnsi="Times New Roman" w:cs="Times New Roman"/>
        </w:rPr>
        <w:t>respective</w:t>
      </w:r>
      <w:r w:rsidR="003A0CF4" w:rsidRPr="271DFFB1">
        <w:rPr>
          <w:rFonts w:ascii="Times New Roman" w:eastAsia="Times New Roman" w:hAnsi="Times New Roman" w:cs="Times New Roman"/>
        </w:rPr>
        <w:t xml:space="preserve"> </w:t>
      </w:r>
      <w:r w:rsidR="26646DC2" w:rsidRPr="271DFFB1">
        <w:rPr>
          <w:rFonts w:ascii="Times New Roman" w:eastAsia="Times New Roman" w:hAnsi="Times New Roman" w:cs="Times New Roman"/>
        </w:rPr>
        <w:t xml:space="preserve">advantages, the proposed study evaluates the feasibility of the </w:t>
      </w:r>
      <w:r w:rsidR="003A0CF4">
        <w:rPr>
          <w:rFonts w:ascii="Times New Roman" w:eastAsia="Times New Roman" w:hAnsi="Times New Roman" w:cs="Times New Roman"/>
        </w:rPr>
        <w:t>NFRF</w:t>
      </w:r>
      <w:r w:rsidR="26646DC2" w:rsidRPr="271DFFB1">
        <w:rPr>
          <w:rFonts w:ascii="Times New Roman" w:eastAsia="Times New Roman" w:hAnsi="Times New Roman" w:cs="Times New Roman"/>
        </w:rPr>
        <w:t xml:space="preserve"> approach </w:t>
      </w:r>
      <w:r w:rsidR="003A0CF4">
        <w:rPr>
          <w:rFonts w:ascii="Times New Roman" w:eastAsia="Times New Roman" w:hAnsi="Times New Roman" w:cs="Times New Roman"/>
        </w:rPr>
        <w:t>in the</w:t>
      </w:r>
      <w:r w:rsidR="26646DC2" w:rsidRPr="271DFFB1">
        <w:rPr>
          <w:rFonts w:ascii="Times New Roman" w:eastAsia="Times New Roman" w:hAnsi="Times New Roman" w:cs="Times New Roman"/>
        </w:rPr>
        <w:t xml:space="preserve"> porcine model </w:t>
      </w:r>
      <w:r w:rsidR="008F3C9E">
        <w:rPr>
          <w:rFonts w:ascii="Times New Roman" w:eastAsia="Times New Roman" w:hAnsi="Times New Roman" w:cs="Times New Roman"/>
        </w:rPr>
        <w:t>to investigate</w:t>
      </w:r>
      <w:r w:rsidR="26646DC2" w:rsidRPr="271DFFB1">
        <w:rPr>
          <w:rFonts w:ascii="Times New Roman" w:eastAsia="Times New Roman" w:hAnsi="Times New Roman" w:cs="Times New Roman"/>
        </w:rPr>
        <w:t xml:space="preserve"> their clinical applicability. </w:t>
      </w:r>
      <w:r w:rsidR="008F3C9E">
        <w:rPr>
          <w:rFonts w:ascii="Times New Roman" w:eastAsia="Times New Roman" w:hAnsi="Times New Roman" w:cs="Times New Roman"/>
        </w:rPr>
        <w:t>We have revised the manuscript in</w:t>
      </w:r>
      <w:del w:id="30" w:author="Aakash Kapoor" w:date="2025-01-30T06:04:00Z" w16du:dateUtc="2025-01-30T11:04:00Z">
        <w:r w:rsidR="008F3C9E" w:rsidDel="00BC53C5">
          <w:rPr>
            <w:rFonts w:ascii="Times New Roman" w:eastAsia="Times New Roman" w:hAnsi="Times New Roman" w:cs="Times New Roman"/>
          </w:rPr>
          <w:delText>…</w:delText>
        </w:r>
      </w:del>
      <w:ins w:id="31" w:author="Aakash Kapoor" w:date="2025-01-30T06:04:00Z" w16du:dateUtc="2025-01-30T11:04:00Z">
        <w:r w:rsidR="00BC53C5">
          <w:rPr>
            <w:rFonts w:ascii="Times New Roman" w:eastAsia="Times New Roman" w:hAnsi="Times New Roman" w:cs="Times New Roman"/>
          </w:rPr>
          <w:t xml:space="preserve"> Sec. I and have reproduced our changes below – </w:t>
        </w:r>
      </w:ins>
    </w:p>
    <w:p w14:paraId="40D7F0DD" w14:textId="5EC1A909" w:rsidR="00BC53C5" w:rsidRDefault="00BC53C5" w:rsidP="00B85020">
      <w:pPr>
        <w:spacing w:line="240" w:lineRule="auto"/>
        <w:rPr>
          <w:rFonts w:ascii="Times New Roman" w:eastAsia="Times New Roman" w:hAnsi="Times New Roman" w:cs="Times New Roman"/>
        </w:rPr>
      </w:pPr>
      <w:ins w:id="32" w:author="Aakash Kapoor" w:date="2025-01-30T06:04:00Z" w16du:dateUtc="2025-01-30T11:04:00Z">
        <w:r>
          <w:rPr>
            <w:rFonts w:ascii="Times New Roman" w:eastAsia="Times New Roman" w:hAnsi="Times New Roman" w:cs="Times New Roman"/>
          </w:rPr>
          <w:t>“</w:t>
        </w:r>
        <w:r w:rsidRPr="00BC53C5">
          <w:rPr>
            <w:rFonts w:ascii="Times New Roman" w:eastAsia="Times New Roman" w:hAnsi="Times New Roman" w:cs="Times New Roman"/>
          </w:rPr>
          <w:t>Near-field radio-frequency (NFRF) sensing provides a promising alternative to the above methods, without requiring the use of tension belts across the abdomen or skin-touch electrodes, which are uncomfortable and not suitable for long-term wear, especially under heavy perspiration.</w:t>
        </w:r>
        <w:r>
          <w:rPr>
            <w:rFonts w:ascii="Times New Roman" w:eastAsia="Times New Roman" w:hAnsi="Times New Roman" w:cs="Times New Roman"/>
          </w:rPr>
          <w:t>”</w:t>
        </w:r>
      </w:ins>
    </w:p>
    <w:p w14:paraId="589E4895" w14:textId="77A47BB9" w:rsidR="271DFFB1" w:rsidRDefault="271DFFB1" w:rsidP="00B85020">
      <w:pPr>
        <w:spacing w:line="240" w:lineRule="auto"/>
        <w:rPr>
          <w:rFonts w:ascii="Times New Roman" w:eastAsia="Times New Roman" w:hAnsi="Times New Roman" w:cs="Times New Roman"/>
        </w:rPr>
      </w:pPr>
    </w:p>
    <w:p w14:paraId="4EAB18C6" w14:textId="5C59D901" w:rsidR="00426202" w:rsidRDefault="00426202"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w:t>
      </w:r>
      <w:r>
        <w:rPr>
          <w:rFonts w:ascii="Times New Roman" w:eastAsia="Times New Roman" w:hAnsi="Times New Roman" w:cs="Times New Roman"/>
          <w:b/>
          <w:bCs/>
        </w:rPr>
        <w:t>2</w:t>
      </w:r>
    </w:p>
    <w:p w14:paraId="7A352FF6" w14:textId="721EB9CD" w:rsidR="002B076A" w:rsidRPr="002B076A" w:rsidRDefault="002B076A" w:rsidP="00B85020">
      <w:pPr>
        <w:spacing w:line="240" w:lineRule="auto"/>
        <w:rPr>
          <w:rFonts w:ascii="Times New Roman" w:eastAsia="Times New Roman" w:hAnsi="Times New Roman" w:cs="Times New Roman"/>
        </w:rPr>
      </w:pPr>
      <w:r w:rsidRPr="002B076A">
        <w:rPr>
          <w:rFonts w:ascii="Times New Roman" w:eastAsia="Times New Roman" w:hAnsi="Times New Roman" w:cs="Times New Roman"/>
        </w:rPr>
        <w:t>In the experimental section, it is mentioned that separate computers were used for measurements with the spirometer and NRFR sensors, resulting in different time stamps. Please provide a detailed explanation of how data synchronization was performed for subsequent analysis.</w:t>
      </w:r>
    </w:p>
    <w:p w14:paraId="46453929" w14:textId="7B80BB6C" w:rsidR="00DA609C" w:rsidRDefault="00426202"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b/>
          <w:bCs/>
        </w:rPr>
        <w:t xml:space="preserve">Author Response: </w:t>
      </w:r>
      <w:r w:rsidR="20A4ADBD" w:rsidRPr="271DFFB1">
        <w:rPr>
          <w:rFonts w:ascii="Times New Roman" w:eastAsia="Times New Roman" w:hAnsi="Times New Roman" w:cs="Times New Roman"/>
        </w:rPr>
        <w:t>Thank you for highlighting this</w:t>
      </w:r>
      <w:r w:rsidR="008F3C9E">
        <w:rPr>
          <w:rFonts w:ascii="Times New Roman" w:eastAsia="Times New Roman" w:hAnsi="Times New Roman" w:cs="Times New Roman"/>
        </w:rPr>
        <w:t xml:space="preserve"> concern</w:t>
      </w:r>
      <w:r w:rsidR="20A4ADBD" w:rsidRPr="271DFFB1">
        <w:rPr>
          <w:rFonts w:ascii="Times New Roman" w:eastAsia="Times New Roman" w:hAnsi="Times New Roman" w:cs="Times New Roman"/>
        </w:rPr>
        <w:t xml:space="preserve">. </w:t>
      </w:r>
      <w:r w:rsidR="008F3C9E">
        <w:rPr>
          <w:rFonts w:ascii="Times New Roman" w:eastAsia="Times New Roman" w:hAnsi="Times New Roman" w:cs="Times New Roman"/>
        </w:rPr>
        <w:t xml:space="preserve">The </w:t>
      </w:r>
      <w:r w:rsidR="0EA42ADF" w:rsidRPr="271DFFB1">
        <w:rPr>
          <w:rFonts w:ascii="Times New Roman" w:eastAsia="Times New Roman" w:hAnsi="Times New Roman" w:cs="Times New Roman"/>
        </w:rPr>
        <w:t>NFRF sensor data w</w:t>
      </w:r>
      <w:r w:rsidR="008F3C9E">
        <w:rPr>
          <w:rFonts w:ascii="Times New Roman" w:eastAsia="Times New Roman" w:hAnsi="Times New Roman" w:cs="Times New Roman"/>
        </w:rPr>
        <w:t>ere</w:t>
      </w:r>
      <w:r w:rsidR="0EA42ADF" w:rsidRPr="271DFFB1">
        <w:rPr>
          <w:rFonts w:ascii="Times New Roman" w:eastAsia="Times New Roman" w:hAnsi="Times New Roman" w:cs="Times New Roman"/>
        </w:rPr>
        <w:t xml:space="preserve"> acquired using a custom LabView program, which stores base timestamp</w:t>
      </w:r>
      <w:r w:rsidR="6F18F1F5" w:rsidRPr="271DFFB1">
        <w:rPr>
          <w:rFonts w:ascii="Times New Roman" w:eastAsia="Times New Roman" w:hAnsi="Times New Roman" w:cs="Times New Roman"/>
        </w:rPr>
        <w:t xml:space="preserve"> </w:t>
      </w:r>
      <w:r w:rsidR="0EA42ADF" w:rsidRPr="271DFFB1">
        <w:rPr>
          <w:rFonts w:ascii="Times New Roman" w:eastAsia="Times New Roman" w:hAnsi="Times New Roman" w:cs="Times New Roman"/>
        </w:rPr>
        <w:t>for each recorded data file</w:t>
      </w:r>
      <w:r w:rsidR="14129306" w:rsidRPr="271DFFB1">
        <w:rPr>
          <w:rFonts w:ascii="Times New Roman" w:eastAsia="Times New Roman" w:hAnsi="Times New Roman" w:cs="Times New Roman"/>
        </w:rPr>
        <w:t xml:space="preserve">. Spirometer data was recorded using </w:t>
      </w:r>
      <w:proofErr w:type="spellStart"/>
      <w:r w:rsidR="04EC857B" w:rsidRPr="271DFFB1">
        <w:rPr>
          <w:rFonts w:ascii="Times New Roman" w:eastAsia="Times New Roman" w:hAnsi="Times New Roman" w:cs="Times New Roman"/>
        </w:rPr>
        <w:t>ICULab</w:t>
      </w:r>
      <w:proofErr w:type="spellEnd"/>
      <w:r w:rsidR="04EC857B" w:rsidRPr="271DFFB1">
        <w:rPr>
          <w:rFonts w:ascii="Times New Roman" w:eastAsia="Times New Roman" w:hAnsi="Times New Roman" w:cs="Times New Roman"/>
        </w:rPr>
        <w:t xml:space="preserve"> software which recorded initial time stamps for each file. </w:t>
      </w:r>
      <w:r w:rsidR="7016117E" w:rsidRPr="271DFFB1">
        <w:rPr>
          <w:rFonts w:ascii="Times New Roman" w:eastAsia="Times New Roman" w:hAnsi="Times New Roman" w:cs="Times New Roman"/>
        </w:rPr>
        <w:t>For each set of measurements, data files contained relative time stamp values along with measured data. The two data stre</w:t>
      </w:r>
      <w:r w:rsidR="5A13894C" w:rsidRPr="271DFFB1">
        <w:rPr>
          <w:rFonts w:ascii="Times New Roman" w:eastAsia="Times New Roman" w:hAnsi="Times New Roman" w:cs="Times New Roman"/>
        </w:rPr>
        <w:t>ams were synchronized</w:t>
      </w:r>
      <w:del w:id="33" w:author="Aakash Kapoor" w:date="2025-01-30T05:43:00Z" w16du:dateUtc="2025-01-30T10:43:00Z">
        <w:r w:rsidR="1E491EC0" w:rsidRPr="271DFFB1" w:rsidDel="004D30B6">
          <w:rPr>
            <w:rFonts w:ascii="Times New Roman" w:eastAsia="Times New Roman" w:hAnsi="Times New Roman" w:cs="Times New Roman"/>
          </w:rPr>
          <w:delText>, within a few seconds of error</w:delText>
        </w:r>
        <w:r w:rsidR="008F3C9E" w:rsidDel="004D30B6">
          <w:rPr>
            <w:rFonts w:ascii="Times New Roman" w:eastAsia="Times New Roman" w:hAnsi="Times New Roman" w:cs="Times New Roman"/>
          </w:rPr>
          <w:delText xml:space="preserve"> (*** This seems large ***)</w:delText>
        </w:r>
        <w:r w:rsidR="1E491EC0" w:rsidRPr="271DFFB1" w:rsidDel="004D30B6">
          <w:rPr>
            <w:rFonts w:ascii="Times New Roman" w:eastAsia="Times New Roman" w:hAnsi="Times New Roman" w:cs="Times New Roman"/>
          </w:rPr>
          <w:delText>,</w:delText>
        </w:r>
      </w:del>
      <w:r w:rsidR="1E491EC0" w:rsidRPr="271DFFB1">
        <w:rPr>
          <w:rFonts w:ascii="Times New Roman" w:eastAsia="Times New Roman" w:hAnsi="Times New Roman" w:cs="Times New Roman"/>
        </w:rPr>
        <w:t xml:space="preserve"> </w:t>
      </w:r>
      <w:r w:rsidR="5A13894C" w:rsidRPr="271DFFB1">
        <w:rPr>
          <w:rFonts w:ascii="Times New Roman" w:eastAsia="Times New Roman" w:hAnsi="Times New Roman" w:cs="Times New Roman"/>
        </w:rPr>
        <w:t>by</w:t>
      </w:r>
      <w:r w:rsidR="7016117E" w:rsidRPr="271DFFB1">
        <w:rPr>
          <w:rFonts w:ascii="Times New Roman" w:eastAsia="Times New Roman" w:hAnsi="Times New Roman" w:cs="Times New Roman"/>
        </w:rPr>
        <w:t xml:space="preserve"> aligning time stamps with respect to each other</w:t>
      </w:r>
      <w:ins w:id="34" w:author="Aakash Kapoor" w:date="2025-01-30T05:43:00Z" w16du:dateUtc="2025-01-30T10:43:00Z">
        <w:r w:rsidR="004D30B6">
          <w:rPr>
            <w:rFonts w:ascii="Times New Roman" w:eastAsia="Times New Roman" w:hAnsi="Times New Roman" w:cs="Times New Roman"/>
          </w:rPr>
          <w:t>. While this suffices as an initi</w:t>
        </w:r>
      </w:ins>
      <w:ins w:id="35" w:author="Aakash Kapoor" w:date="2025-01-30T05:44:00Z" w16du:dateUtc="2025-01-30T10:44:00Z">
        <w:r w:rsidR="004D30B6">
          <w:rPr>
            <w:rFonts w:ascii="Times New Roman" w:eastAsia="Times New Roman" w:hAnsi="Times New Roman" w:cs="Times New Roman"/>
          </w:rPr>
          <w:t>al synchronization step, it may leave ambiguity owing to small offsets in between the system clocks themselves. Empirically, we observed a difference up to 10 seconds between the two systems,</w:t>
        </w:r>
        <w:r w:rsidR="000C31A4">
          <w:rPr>
            <w:rFonts w:ascii="Times New Roman" w:eastAsia="Times New Roman" w:hAnsi="Times New Roman" w:cs="Times New Roman"/>
          </w:rPr>
          <w:t xml:space="preserve"> prov</w:t>
        </w:r>
      </w:ins>
      <w:ins w:id="36" w:author="Aakash Kapoor" w:date="2025-01-30T05:45:00Z" w16du:dateUtc="2025-01-30T10:45:00Z">
        <w:r w:rsidR="000C31A4">
          <w:rPr>
            <w:rFonts w:ascii="Times New Roman" w:eastAsia="Times New Roman" w:hAnsi="Times New Roman" w:cs="Times New Roman"/>
          </w:rPr>
          <w:t>iding an initial estimate for correction</w:t>
        </w:r>
      </w:ins>
      <w:r w:rsidR="17C24BCD" w:rsidRPr="271DFFB1">
        <w:rPr>
          <w:rFonts w:ascii="Times New Roman" w:eastAsia="Times New Roman" w:hAnsi="Times New Roman" w:cs="Times New Roman"/>
        </w:rPr>
        <w:t>. A secondary verification of synchronization was performed by</w:t>
      </w:r>
      <w:r w:rsidR="4A39EF52" w:rsidRPr="271DFFB1">
        <w:rPr>
          <w:rFonts w:ascii="Times New Roman" w:eastAsia="Times New Roman" w:hAnsi="Times New Roman" w:cs="Times New Roman"/>
        </w:rPr>
        <w:t xml:space="preserve"> comparing clinical annotations</w:t>
      </w:r>
      <w:r w:rsidR="00830AC4">
        <w:rPr>
          <w:rFonts w:ascii="Times New Roman" w:eastAsia="Times New Roman" w:hAnsi="Times New Roman" w:cs="Times New Roman"/>
        </w:rPr>
        <w:t xml:space="preserve"> and ventilation pause epochs</w:t>
      </w:r>
      <w:r w:rsidR="4A39EF52" w:rsidRPr="271DFFB1">
        <w:rPr>
          <w:rFonts w:ascii="Times New Roman" w:eastAsia="Times New Roman" w:hAnsi="Times New Roman" w:cs="Times New Roman"/>
        </w:rPr>
        <w:t xml:space="preserve"> recorded </w:t>
      </w:r>
      <w:r w:rsidR="506B3090" w:rsidRPr="271DFFB1">
        <w:rPr>
          <w:rFonts w:ascii="Times New Roman" w:eastAsia="Times New Roman" w:hAnsi="Times New Roman" w:cs="Times New Roman"/>
        </w:rPr>
        <w:t>paralle</w:t>
      </w:r>
      <w:r w:rsidR="4A39EF52" w:rsidRPr="271DFFB1">
        <w:rPr>
          <w:rFonts w:ascii="Times New Roman" w:eastAsia="Times New Roman" w:hAnsi="Times New Roman" w:cs="Times New Roman"/>
        </w:rPr>
        <w:t>l</w:t>
      </w:r>
      <w:r w:rsidR="2D91368E" w:rsidRPr="271DFFB1">
        <w:rPr>
          <w:rFonts w:ascii="Times New Roman" w:eastAsia="Times New Roman" w:hAnsi="Times New Roman" w:cs="Times New Roman"/>
        </w:rPr>
        <w:t>l</w:t>
      </w:r>
      <w:r w:rsidR="4A39EF52" w:rsidRPr="271DFFB1">
        <w:rPr>
          <w:rFonts w:ascii="Times New Roman" w:eastAsia="Times New Roman" w:hAnsi="Times New Roman" w:cs="Times New Roman"/>
        </w:rPr>
        <w:t xml:space="preserve">y in </w:t>
      </w:r>
      <w:proofErr w:type="spellStart"/>
      <w:r w:rsidR="4A39EF52" w:rsidRPr="271DFFB1">
        <w:rPr>
          <w:rFonts w:ascii="Times New Roman" w:eastAsia="Times New Roman" w:hAnsi="Times New Roman" w:cs="Times New Roman"/>
        </w:rPr>
        <w:t>ICULab</w:t>
      </w:r>
      <w:proofErr w:type="spellEnd"/>
      <w:r w:rsidR="4A39EF52" w:rsidRPr="271DFFB1">
        <w:rPr>
          <w:rFonts w:ascii="Times New Roman" w:eastAsia="Times New Roman" w:hAnsi="Times New Roman" w:cs="Times New Roman"/>
        </w:rPr>
        <w:t xml:space="preserve"> and LabView, resulting in minor adjustments</w:t>
      </w:r>
      <w:r w:rsidR="048C893E" w:rsidRPr="271DFFB1">
        <w:rPr>
          <w:rFonts w:ascii="Times New Roman" w:eastAsia="Times New Roman" w:hAnsi="Times New Roman" w:cs="Times New Roman"/>
        </w:rPr>
        <w:t xml:space="preserve"> </w:t>
      </w:r>
      <w:r w:rsidR="3BD96707" w:rsidRPr="271DFFB1">
        <w:rPr>
          <w:rFonts w:ascii="Times New Roman" w:eastAsia="Times New Roman" w:hAnsi="Times New Roman" w:cs="Times New Roman"/>
        </w:rPr>
        <w:t xml:space="preserve">for the time offset between the two </w:t>
      </w:r>
      <w:r w:rsidR="27776A60" w:rsidRPr="271DFFB1">
        <w:rPr>
          <w:rFonts w:ascii="Times New Roman" w:eastAsia="Times New Roman" w:hAnsi="Times New Roman" w:cs="Times New Roman"/>
        </w:rPr>
        <w:t>data streams</w:t>
      </w:r>
      <w:r w:rsidR="3BD96707" w:rsidRPr="271DFFB1">
        <w:rPr>
          <w:rFonts w:ascii="Times New Roman" w:eastAsia="Times New Roman" w:hAnsi="Times New Roman" w:cs="Times New Roman"/>
        </w:rPr>
        <w:t xml:space="preserve">. </w:t>
      </w:r>
      <w:r w:rsidR="521653DA" w:rsidRPr="271DFFB1">
        <w:rPr>
          <w:rFonts w:ascii="Times New Roman" w:eastAsia="Times New Roman" w:hAnsi="Times New Roman" w:cs="Times New Roman"/>
        </w:rPr>
        <w:t xml:space="preserve">In response to this </w:t>
      </w:r>
      <w:r w:rsidR="521653DA" w:rsidRPr="271DFFB1">
        <w:rPr>
          <w:rFonts w:ascii="Times New Roman" w:eastAsia="Times New Roman" w:hAnsi="Times New Roman" w:cs="Times New Roman"/>
        </w:rPr>
        <w:lastRenderedPageBreak/>
        <w:t>comment, we have augmented the description of data synchron</w:t>
      </w:r>
      <w:r w:rsidR="34C2529D" w:rsidRPr="271DFFB1">
        <w:rPr>
          <w:rFonts w:ascii="Times New Roman" w:eastAsia="Times New Roman" w:hAnsi="Times New Roman" w:cs="Times New Roman"/>
        </w:rPr>
        <w:t xml:space="preserve">ization in </w:t>
      </w:r>
      <w:r w:rsidR="521653DA" w:rsidRPr="271DFFB1">
        <w:rPr>
          <w:rFonts w:ascii="Times New Roman" w:eastAsia="Times New Roman" w:hAnsi="Times New Roman" w:cs="Times New Roman"/>
        </w:rPr>
        <w:t>Sec. II.C</w:t>
      </w:r>
      <w:r w:rsidR="00737668">
        <w:rPr>
          <w:rFonts w:ascii="Times New Roman" w:eastAsia="Times New Roman" w:hAnsi="Times New Roman" w:cs="Times New Roman"/>
        </w:rPr>
        <w:t xml:space="preserve"> to better clarify our methodology</w:t>
      </w:r>
      <w:r w:rsidR="001B6B71">
        <w:rPr>
          <w:rFonts w:ascii="Times New Roman" w:eastAsia="Times New Roman" w:hAnsi="Times New Roman" w:cs="Times New Roman"/>
        </w:rPr>
        <w:t xml:space="preserve">, reproduced </w:t>
      </w:r>
      <w:r w:rsidR="00DA609C">
        <w:rPr>
          <w:rFonts w:ascii="Times New Roman" w:eastAsia="Times New Roman" w:hAnsi="Times New Roman" w:cs="Times New Roman"/>
        </w:rPr>
        <w:t>below –</w:t>
      </w:r>
      <w:r w:rsidR="1F0F0576" w:rsidRPr="271DFFB1">
        <w:rPr>
          <w:rFonts w:ascii="Times New Roman" w:eastAsia="Times New Roman" w:hAnsi="Times New Roman" w:cs="Times New Roman"/>
        </w:rPr>
        <w:t xml:space="preserve"> </w:t>
      </w:r>
    </w:p>
    <w:p w14:paraId="4D0AF1EA" w14:textId="41677F2B" w:rsidR="00426202" w:rsidRDefault="1F0F0576"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rPr>
        <w:t>“</w:t>
      </w:r>
      <w:r w:rsidR="00A85852" w:rsidRPr="00A85852">
        <w:rPr>
          <w:rFonts w:ascii="Times New Roman" w:eastAsia="Times New Roman" w:hAnsi="Times New Roman" w:cs="Times New Roman"/>
        </w:rPr>
        <w:t xml:space="preserve">Spirometer (NM3 monitor; Respironics Inc.) and NFRF sensors were controlled using two different computers running </w:t>
      </w:r>
      <w:proofErr w:type="spellStart"/>
      <w:r w:rsidR="00A85852" w:rsidRPr="00A85852">
        <w:rPr>
          <w:rFonts w:ascii="Times New Roman" w:eastAsia="Times New Roman" w:hAnsi="Times New Roman" w:cs="Times New Roman"/>
        </w:rPr>
        <w:t>ICULab</w:t>
      </w:r>
      <w:proofErr w:type="spellEnd"/>
      <w:r w:rsidR="00A85852" w:rsidRPr="00A85852">
        <w:rPr>
          <w:rFonts w:ascii="Times New Roman" w:eastAsia="Times New Roman" w:hAnsi="Times New Roman" w:cs="Times New Roman"/>
        </w:rPr>
        <w:t xml:space="preserve"> (</w:t>
      </w:r>
      <w:proofErr w:type="spellStart"/>
      <w:r w:rsidR="00A85852" w:rsidRPr="00A85852">
        <w:rPr>
          <w:rFonts w:ascii="Times New Roman" w:eastAsia="Times New Roman" w:hAnsi="Times New Roman" w:cs="Times New Roman"/>
        </w:rPr>
        <w:t>KleisTEK</w:t>
      </w:r>
      <w:proofErr w:type="spellEnd"/>
      <w:r w:rsidR="00A85852" w:rsidRPr="00A85852">
        <w:rPr>
          <w:rFonts w:ascii="Times New Roman" w:eastAsia="Times New Roman" w:hAnsi="Times New Roman" w:cs="Times New Roman"/>
        </w:rPr>
        <w:t xml:space="preserve"> Advanced Electronic Systems) and a custom LabView (National Instruments Corp.) program, respectively. The two data streams were synchronized by aligning recorded time stamps. A subsequent synchronization validation step was performed by </w:t>
      </w:r>
      <w:r w:rsidR="00FB52F6" w:rsidRPr="00A85852">
        <w:rPr>
          <w:rFonts w:ascii="Times New Roman" w:eastAsia="Times New Roman" w:hAnsi="Times New Roman" w:cs="Times New Roman"/>
        </w:rPr>
        <w:t>aligning clinical</w:t>
      </w:r>
      <w:r w:rsidR="00A85852" w:rsidRPr="00A85852">
        <w:rPr>
          <w:rFonts w:ascii="Times New Roman" w:eastAsia="Times New Roman" w:hAnsi="Times New Roman" w:cs="Times New Roman"/>
        </w:rPr>
        <w:t xml:space="preserve"> annotations and epochs of ventilatory pause</w:t>
      </w:r>
      <w:r w:rsidR="008F3C9E">
        <w:rPr>
          <w:rFonts w:ascii="Times New Roman" w:eastAsia="Times New Roman" w:hAnsi="Times New Roman" w:cs="Times New Roman"/>
        </w:rPr>
        <w:t>s</w:t>
      </w:r>
      <w:r w:rsidR="00A85852" w:rsidRPr="00A85852">
        <w:rPr>
          <w:rFonts w:ascii="Times New Roman" w:eastAsia="Times New Roman" w:hAnsi="Times New Roman" w:cs="Times New Roman"/>
        </w:rPr>
        <w:t xml:space="preserve"> within a 10 second window, yielding precise data stream alignment</w:t>
      </w:r>
      <w:r w:rsidR="008F3C9E">
        <w:rPr>
          <w:rFonts w:ascii="Times New Roman" w:eastAsia="Times New Roman" w:hAnsi="Times New Roman" w:cs="Times New Roman"/>
        </w:rPr>
        <w:t xml:space="preserve"> to under </w:t>
      </w:r>
      <w:r w:rsidR="004D30B6">
        <w:rPr>
          <w:rFonts w:ascii="Times New Roman" w:eastAsia="Times New Roman" w:hAnsi="Times New Roman" w:cs="Times New Roman"/>
        </w:rPr>
        <w:t>0.1</w:t>
      </w:r>
      <w:del w:id="37" w:author="Aakash Kapoor" w:date="2025-01-30T08:14:00Z" w16du:dateUtc="2025-01-30T13:14:00Z">
        <w:r w:rsidR="008F3C9E" w:rsidDel="00507669">
          <w:rPr>
            <w:rFonts w:ascii="Times New Roman" w:eastAsia="Times New Roman" w:hAnsi="Times New Roman" w:cs="Times New Roman"/>
          </w:rPr>
          <w:delText xml:space="preserve"> </w:delText>
        </w:r>
      </w:del>
      <w:r w:rsidR="008F3C9E">
        <w:rPr>
          <w:rFonts w:ascii="Times New Roman" w:eastAsia="Times New Roman" w:hAnsi="Times New Roman" w:cs="Times New Roman"/>
        </w:rPr>
        <w:t>s</w:t>
      </w:r>
      <w:r w:rsidR="00A85852" w:rsidRPr="00A85852">
        <w:rPr>
          <w:rFonts w:ascii="Times New Roman" w:eastAsia="Times New Roman" w:hAnsi="Times New Roman" w:cs="Times New Roman"/>
        </w:rPr>
        <w:t>.</w:t>
      </w:r>
      <w:r w:rsidR="00A85852">
        <w:rPr>
          <w:rFonts w:ascii="Times New Roman" w:eastAsia="Times New Roman" w:hAnsi="Times New Roman" w:cs="Times New Roman"/>
        </w:rPr>
        <w:t>”</w:t>
      </w:r>
      <w:r w:rsidRPr="271DFFB1">
        <w:rPr>
          <w:rFonts w:ascii="Times New Roman" w:eastAsia="Times New Roman" w:hAnsi="Times New Roman" w:cs="Times New Roman"/>
        </w:rPr>
        <w:t xml:space="preserve"> </w:t>
      </w:r>
    </w:p>
    <w:p w14:paraId="7625AE0A" w14:textId="77777777" w:rsidR="00265C84" w:rsidRDefault="00265C84" w:rsidP="00B85020">
      <w:pPr>
        <w:spacing w:line="240" w:lineRule="auto"/>
        <w:ind w:left="720" w:hanging="720"/>
        <w:rPr>
          <w:rFonts w:ascii="Times New Roman" w:eastAsia="Times New Roman" w:hAnsi="Times New Roman" w:cs="Times New Roman"/>
          <w:b/>
          <w:bCs/>
        </w:rPr>
      </w:pPr>
    </w:p>
    <w:p w14:paraId="658C4A46" w14:textId="1BD5DA55" w:rsidR="00426202" w:rsidRDefault="00426202"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w:t>
      </w:r>
      <w:r>
        <w:rPr>
          <w:rFonts w:ascii="Times New Roman" w:eastAsia="Times New Roman" w:hAnsi="Times New Roman" w:cs="Times New Roman"/>
          <w:b/>
          <w:bCs/>
        </w:rPr>
        <w:t>3</w:t>
      </w:r>
    </w:p>
    <w:p w14:paraId="199A39DD" w14:textId="7886A818" w:rsidR="009F4161" w:rsidRPr="009F4161" w:rsidRDefault="009F4161" w:rsidP="00B85020">
      <w:pPr>
        <w:spacing w:line="240" w:lineRule="auto"/>
        <w:rPr>
          <w:rFonts w:ascii="Times New Roman" w:eastAsia="Times New Roman" w:hAnsi="Times New Roman" w:cs="Times New Roman"/>
        </w:rPr>
      </w:pPr>
      <w:r w:rsidRPr="009F4161">
        <w:rPr>
          <w:rFonts w:ascii="Times New Roman" w:eastAsia="Times New Roman" w:hAnsi="Times New Roman" w:cs="Times New Roman"/>
        </w:rPr>
        <w:t>For Figure 2, please include an illustration of the actual experimental setup along with the schematic.</w:t>
      </w:r>
    </w:p>
    <w:p w14:paraId="3322A4EA" w14:textId="5A3D8B95" w:rsidR="00426202" w:rsidRDefault="00426202" w:rsidP="00B85020">
      <w:pPr>
        <w:spacing w:line="240" w:lineRule="auto"/>
        <w:rPr>
          <w:rFonts w:ascii="Times New Roman" w:eastAsia="Times New Roman" w:hAnsi="Times New Roman" w:cs="Times New Roman"/>
        </w:rPr>
      </w:pPr>
      <w:r w:rsidRPr="271DFFB1">
        <w:rPr>
          <w:rFonts w:ascii="Times New Roman" w:eastAsia="Times New Roman" w:hAnsi="Times New Roman" w:cs="Times New Roman"/>
          <w:b/>
          <w:bCs/>
        </w:rPr>
        <w:t xml:space="preserve">Author Response: </w:t>
      </w:r>
      <w:r w:rsidR="22EA5F81" w:rsidRPr="271DFFB1">
        <w:rPr>
          <w:rFonts w:ascii="Times New Roman" w:eastAsia="Times New Roman" w:hAnsi="Times New Roman" w:cs="Times New Roman"/>
        </w:rPr>
        <w:t>The manuscript has been modified with a</w:t>
      </w:r>
      <w:r w:rsidR="6A5ACB12" w:rsidRPr="271DFFB1">
        <w:rPr>
          <w:rFonts w:ascii="Times New Roman" w:eastAsia="Times New Roman" w:hAnsi="Times New Roman" w:cs="Times New Roman"/>
        </w:rPr>
        <w:t xml:space="preserve"> perspective </w:t>
      </w:r>
      <w:r w:rsidR="22EA5F81" w:rsidRPr="271DFFB1">
        <w:rPr>
          <w:rFonts w:ascii="Times New Roman" w:eastAsia="Times New Roman" w:hAnsi="Times New Roman" w:cs="Times New Roman"/>
        </w:rPr>
        <w:t>schematic in Fig. 2</w:t>
      </w:r>
      <w:r w:rsidR="0280142A" w:rsidRPr="271DFFB1">
        <w:rPr>
          <w:rFonts w:ascii="Times New Roman" w:eastAsia="Times New Roman" w:hAnsi="Times New Roman" w:cs="Times New Roman"/>
        </w:rPr>
        <w:t xml:space="preserve">, </w:t>
      </w:r>
      <w:r w:rsidR="008F3C9E">
        <w:rPr>
          <w:rFonts w:ascii="Times New Roman" w:eastAsia="Times New Roman" w:hAnsi="Times New Roman" w:cs="Times New Roman"/>
        </w:rPr>
        <w:t>which</w:t>
      </w:r>
      <w:r w:rsidR="008F3C9E" w:rsidRPr="271DFFB1">
        <w:rPr>
          <w:rFonts w:ascii="Times New Roman" w:eastAsia="Times New Roman" w:hAnsi="Times New Roman" w:cs="Times New Roman"/>
        </w:rPr>
        <w:t xml:space="preserve"> </w:t>
      </w:r>
      <w:r w:rsidR="013A1F32" w:rsidRPr="271DFFB1">
        <w:rPr>
          <w:rFonts w:ascii="Times New Roman" w:eastAsia="Times New Roman" w:hAnsi="Times New Roman" w:cs="Times New Roman"/>
        </w:rPr>
        <w:t xml:space="preserve">better </w:t>
      </w:r>
      <w:r w:rsidR="71FFC26A" w:rsidRPr="271DFFB1">
        <w:rPr>
          <w:rFonts w:ascii="Times New Roman" w:eastAsia="Times New Roman" w:hAnsi="Times New Roman" w:cs="Times New Roman"/>
        </w:rPr>
        <w:t>illustrates the experimental setup, along with</w:t>
      </w:r>
      <w:r w:rsidR="0280142A" w:rsidRPr="271DFFB1">
        <w:rPr>
          <w:rFonts w:ascii="Times New Roman" w:eastAsia="Times New Roman" w:hAnsi="Times New Roman" w:cs="Times New Roman"/>
        </w:rPr>
        <w:t xml:space="preserve"> the</w:t>
      </w:r>
      <w:r w:rsidR="3AEDD836" w:rsidRPr="271DFFB1">
        <w:rPr>
          <w:rFonts w:ascii="Times New Roman" w:eastAsia="Times New Roman" w:hAnsi="Times New Roman" w:cs="Times New Roman"/>
        </w:rPr>
        <w:t xml:space="preserve"> arrangement of</w:t>
      </w:r>
      <w:r w:rsidR="0280142A" w:rsidRPr="271DFFB1">
        <w:rPr>
          <w:rFonts w:ascii="Times New Roman" w:eastAsia="Times New Roman" w:hAnsi="Times New Roman" w:cs="Times New Roman"/>
        </w:rPr>
        <w:t xml:space="preserve"> various instruments in the procedure room. We would like to </w:t>
      </w:r>
      <w:r w:rsidR="20809DB8" w:rsidRPr="271DFFB1">
        <w:rPr>
          <w:rFonts w:ascii="Times New Roman" w:eastAsia="Times New Roman" w:hAnsi="Times New Roman" w:cs="Times New Roman"/>
        </w:rPr>
        <w:t>apologize for being unable to show a picture of the actual experimental setup</w:t>
      </w:r>
      <w:r w:rsidR="0280142A" w:rsidRPr="271DFFB1">
        <w:rPr>
          <w:rFonts w:ascii="Times New Roman" w:eastAsia="Times New Roman" w:hAnsi="Times New Roman" w:cs="Times New Roman"/>
        </w:rPr>
        <w:t xml:space="preserve"> </w:t>
      </w:r>
      <w:r w:rsidR="4B977CFF" w:rsidRPr="271DFFB1">
        <w:rPr>
          <w:rFonts w:ascii="Times New Roman" w:eastAsia="Times New Roman" w:hAnsi="Times New Roman" w:cs="Times New Roman"/>
        </w:rPr>
        <w:t>in the procedure room</w:t>
      </w:r>
      <w:r w:rsidR="008F3C9E">
        <w:rPr>
          <w:rFonts w:ascii="Times New Roman" w:eastAsia="Times New Roman" w:hAnsi="Times New Roman" w:cs="Times New Roman"/>
        </w:rPr>
        <w:t>.</w:t>
      </w:r>
      <w:r w:rsidR="4B977CFF" w:rsidRPr="271DFFB1">
        <w:rPr>
          <w:rFonts w:ascii="Times New Roman" w:eastAsia="Times New Roman" w:hAnsi="Times New Roman" w:cs="Times New Roman"/>
        </w:rPr>
        <w:t xml:space="preserve"> </w:t>
      </w:r>
      <w:r w:rsidR="008F3C9E">
        <w:rPr>
          <w:rFonts w:ascii="Times New Roman" w:eastAsia="Times New Roman" w:hAnsi="Times New Roman" w:cs="Times New Roman"/>
        </w:rPr>
        <w:t>D</w:t>
      </w:r>
      <w:r w:rsidR="4B977CFF" w:rsidRPr="271DFFB1">
        <w:rPr>
          <w:rFonts w:ascii="Times New Roman" w:eastAsia="Times New Roman" w:hAnsi="Times New Roman" w:cs="Times New Roman"/>
        </w:rPr>
        <w:t xml:space="preserve">isplaying pictures of the animal </w:t>
      </w:r>
      <w:r w:rsidR="008F3C9E">
        <w:rPr>
          <w:rFonts w:ascii="Times New Roman" w:eastAsia="Times New Roman" w:hAnsi="Times New Roman" w:cs="Times New Roman"/>
        </w:rPr>
        <w:t xml:space="preserve">under invasive experimental study </w:t>
      </w:r>
      <w:r w:rsidR="4B977CFF" w:rsidRPr="271DFFB1">
        <w:rPr>
          <w:rFonts w:ascii="Times New Roman" w:eastAsia="Times New Roman" w:hAnsi="Times New Roman" w:cs="Times New Roman"/>
        </w:rPr>
        <w:t>violates</w:t>
      </w:r>
      <w:r w:rsidR="008F3C9E">
        <w:rPr>
          <w:rFonts w:ascii="Times New Roman" w:eastAsia="Times New Roman" w:hAnsi="Times New Roman" w:cs="Times New Roman"/>
        </w:rPr>
        <w:t xml:space="preserve"> the</w:t>
      </w:r>
      <w:r w:rsidR="4B977CFF" w:rsidRPr="271DFFB1">
        <w:rPr>
          <w:rFonts w:ascii="Times New Roman" w:eastAsia="Times New Roman" w:hAnsi="Times New Roman" w:cs="Times New Roman"/>
        </w:rPr>
        <w:t xml:space="preserve"> </w:t>
      </w:r>
      <w:r w:rsidR="008F3C9E">
        <w:rPr>
          <w:rFonts w:ascii="Times New Roman" w:eastAsia="Times New Roman" w:hAnsi="Times New Roman" w:cs="Times New Roman"/>
        </w:rPr>
        <w:t xml:space="preserve">IACUC </w:t>
      </w:r>
      <w:r w:rsidR="0280142A" w:rsidRPr="271DFFB1">
        <w:rPr>
          <w:rFonts w:ascii="Times New Roman" w:eastAsia="Times New Roman" w:hAnsi="Times New Roman" w:cs="Times New Roman"/>
        </w:rPr>
        <w:t>requirements</w:t>
      </w:r>
      <w:r w:rsidR="008F3C9E">
        <w:rPr>
          <w:rFonts w:ascii="Times New Roman" w:eastAsia="Times New Roman" w:hAnsi="Times New Roman" w:cs="Times New Roman"/>
        </w:rPr>
        <w:t>.  This regulation means to</w:t>
      </w:r>
      <w:r w:rsidR="0280142A" w:rsidRPr="271DFFB1">
        <w:rPr>
          <w:rFonts w:ascii="Times New Roman" w:eastAsia="Times New Roman" w:hAnsi="Times New Roman" w:cs="Times New Roman"/>
        </w:rPr>
        <w:t xml:space="preserve"> </w:t>
      </w:r>
      <w:r w:rsidR="008F3C9E">
        <w:rPr>
          <w:rFonts w:ascii="Times New Roman" w:eastAsia="Times New Roman" w:hAnsi="Times New Roman" w:cs="Times New Roman"/>
        </w:rPr>
        <w:t>avoid</w:t>
      </w:r>
      <w:r w:rsidR="008F3C9E" w:rsidRPr="271DFFB1">
        <w:rPr>
          <w:rFonts w:ascii="Times New Roman" w:eastAsia="Times New Roman" w:hAnsi="Times New Roman" w:cs="Times New Roman"/>
        </w:rPr>
        <w:t xml:space="preserve"> </w:t>
      </w:r>
      <w:r w:rsidR="008F3C9E">
        <w:rPr>
          <w:rFonts w:ascii="Times New Roman" w:eastAsia="Times New Roman" w:hAnsi="Times New Roman" w:cs="Times New Roman"/>
        </w:rPr>
        <w:t xml:space="preserve">hints of </w:t>
      </w:r>
      <w:r w:rsidR="0280142A" w:rsidRPr="271DFFB1">
        <w:rPr>
          <w:rFonts w:ascii="Times New Roman" w:eastAsia="Times New Roman" w:hAnsi="Times New Roman" w:cs="Times New Roman"/>
        </w:rPr>
        <w:t xml:space="preserve">animal cruelty and </w:t>
      </w:r>
      <w:r w:rsidR="008F3C9E">
        <w:rPr>
          <w:rFonts w:ascii="Times New Roman" w:eastAsia="Times New Roman" w:hAnsi="Times New Roman" w:cs="Times New Roman"/>
        </w:rPr>
        <w:t>respect</w:t>
      </w:r>
      <w:r w:rsidR="008F3C9E" w:rsidRPr="271DFFB1">
        <w:rPr>
          <w:rFonts w:ascii="Times New Roman" w:eastAsia="Times New Roman" w:hAnsi="Times New Roman" w:cs="Times New Roman"/>
        </w:rPr>
        <w:t xml:space="preserve"> </w:t>
      </w:r>
      <w:r w:rsidR="24EAC411" w:rsidRPr="271DFFB1">
        <w:rPr>
          <w:rFonts w:ascii="Times New Roman" w:eastAsia="Times New Roman" w:hAnsi="Times New Roman" w:cs="Times New Roman"/>
        </w:rPr>
        <w:t>animal rights</w:t>
      </w:r>
      <w:r w:rsidR="1317E526" w:rsidRPr="271DFFB1">
        <w:rPr>
          <w:rFonts w:ascii="Times New Roman" w:eastAsia="Times New Roman" w:hAnsi="Times New Roman" w:cs="Times New Roman"/>
        </w:rPr>
        <w:t xml:space="preserve">. </w:t>
      </w:r>
    </w:p>
    <w:p w14:paraId="7E0BBC43" w14:textId="77777777" w:rsidR="00265C84" w:rsidRDefault="00265C84" w:rsidP="00B85020">
      <w:pPr>
        <w:spacing w:line="240" w:lineRule="auto"/>
        <w:rPr>
          <w:rFonts w:ascii="Times New Roman" w:eastAsia="Times New Roman" w:hAnsi="Times New Roman" w:cs="Times New Roman"/>
          <w:b/>
          <w:bCs/>
        </w:rPr>
      </w:pPr>
    </w:p>
    <w:p w14:paraId="755122D5" w14:textId="1E92BA8F" w:rsidR="00426202" w:rsidRDefault="00426202"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w:t>
      </w:r>
      <w:r>
        <w:rPr>
          <w:rFonts w:ascii="Times New Roman" w:eastAsia="Times New Roman" w:hAnsi="Times New Roman" w:cs="Times New Roman"/>
          <w:b/>
          <w:bCs/>
        </w:rPr>
        <w:t>4</w:t>
      </w:r>
    </w:p>
    <w:p w14:paraId="4C8B24C2" w14:textId="371139F3" w:rsidR="0015387D" w:rsidRPr="0015387D" w:rsidRDefault="0015387D" w:rsidP="00B85020">
      <w:pPr>
        <w:spacing w:line="240" w:lineRule="auto"/>
        <w:rPr>
          <w:rFonts w:ascii="Times New Roman" w:eastAsia="Times New Roman" w:hAnsi="Times New Roman" w:cs="Times New Roman"/>
        </w:rPr>
      </w:pPr>
      <w:r w:rsidRPr="0015387D">
        <w:rPr>
          <w:rFonts w:ascii="Times New Roman" w:eastAsia="Times New Roman" w:hAnsi="Times New Roman" w:cs="Times New Roman"/>
        </w:rPr>
        <w:t>In Figure 6, include the standard deviation for the average of the five overlaying breaths to provide additional context.</w:t>
      </w:r>
    </w:p>
    <w:p w14:paraId="4443B58E" w14:textId="3848DD8D" w:rsidR="00265C84" w:rsidRDefault="7C3A1516" w:rsidP="00B85020">
      <w:pPr>
        <w:spacing w:line="240" w:lineRule="auto"/>
        <w:rPr>
          <w:rFonts w:ascii="Times New Roman" w:eastAsia="Times New Roman" w:hAnsi="Times New Roman" w:cs="Times New Roman"/>
        </w:rPr>
      </w:pPr>
      <w:r w:rsidRPr="585FF074">
        <w:rPr>
          <w:rFonts w:ascii="Times New Roman" w:eastAsia="Times New Roman" w:hAnsi="Times New Roman" w:cs="Times New Roman"/>
          <w:b/>
          <w:bCs/>
        </w:rPr>
        <w:t xml:space="preserve">Author Response: </w:t>
      </w:r>
      <w:r w:rsidR="4EDE3411" w:rsidRPr="585FF074">
        <w:rPr>
          <w:rFonts w:ascii="Times New Roman" w:eastAsia="Times New Roman" w:hAnsi="Times New Roman" w:cs="Times New Roman"/>
        </w:rPr>
        <w:t>We thank the reviewer for this comment.</w:t>
      </w:r>
      <w:r w:rsidR="0CE9AB82" w:rsidRPr="585FF074">
        <w:rPr>
          <w:rFonts w:ascii="Times New Roman" w:eastAsia="Times New Roman" w:hAnsi="Times New Roman" w:cs="Times New Roman"/>
        </w:rPr>
        <w:t xml:space="preserve"> </w:t>
      </w:r>
      <w:r w:rsidR="6E1B2535" w:rsidRPr="585FF074">
        <w:rPr>
          <w:rFonts w:ascii="Times New Roman" w:eastAsia="Times New Roman" w:hAnsi="Times New Roman" w:cs="Times New Roman"/>
        </w:rPr>
        <w:t>In order to quantify the deviation of the five overlaying breaths with their mean waveform, each of which are vectors of length 1000</w:t>
      </w:r>
      <w:r w:rsidR="7156C5B5" w:rsidRPr="585FF074">
        <w:rPr>
          <w:rFonts w:ascii="Times New Roman" w:eastAsia="Times New Roman" w:hAnsi="Times New Roman" w:cs="Times New Roman"/>
        </w:rPr>
        <w:t>, we compute the averag</w:t>
      </w:r>
      <w:r w:rsidR="076B61D4" w:rsidRPr="585FF074">
        <w:rPr>
          <w:rFonts w:ascii="Times New Roman" w:eastAsia="Times New Roman" w:hAnsi="Times New Roman" w:cs="Times New Roman"/>
        </w:rPr>
        <w:t>e MAPE among the individual breaths and the average waveform. We have m</w:t>
      </w:r>
      <w:r w:rsidR="58C5C6A5" w:rsidRPr="585FF074">
        <w:rPr>
          <w:rFonts w:ascii="Times New Roman" w:eastAsia="Times New Roman" w:hAnsi="Times New Roman" w:cs="Times New Roman"/>
        </w:rPr>
        <w:t xml:space="preserve">odified Fig. 6 with the </w:t>
      </w:r>
      <w:r w:rsidR="00174A6E">
        <w:rPr>
          <w:rFonts w:ascii="Times New Roman" w:eastAsia="Times New Roman" w:hAnsi="Times New Roman" w:cs="Times New Roman"/>
        </w:rPr>
        <w:t>mean</w:t>
      </w:r>
      <w:r w:rsidR="58C5C6A5" w:rsidRPr="585FF074">
        <w:rPr>
          <w:rFonts w:ascii="Times New Roman" w:eastAsia="Times New Roman" w:hAnsi="Times New Roman" w:cs="Times New Roman"/>
        </w:rPr>
        <w:t xml:space="preserve"> </w:t>
      </w:r>
      <w:r w:rsidR="00174A6E">
        <w:rPr>
          <w:rFonts w:ascii="Times New Roman" w:eastAsia="Times New Roman" w:hAnsi="Times New Roman" w:cs="Times New Roman"/>
        </w:rPr>
        <w:t>RMSE</w:t>
      </w:r>
      <w:r w:rsidR="58C5C6A5" w:rsidRPr="585FF074">
        <w:rPr>
          <w:rFonts w:ascii="Times New Roman" w:eastAsia="Times New Roman" w:hAnsi="Times New Roman" w:cs="Times New Roman"/>
        </w:rPr>
        <w:t xml:space="preserve"> values and have modified the figure </w:t>
      </w:r>
      <w:r w:rsidR="008F3C9E">
        <w:rPr>
          <w:rFonts w:ascii="Times New Roman" w:eastAsia="Times New Roman" w:hAnsi="Times New Roman" w:cs="Times New Roman"/>
        </w:rPr>
        <w:t xml:space="preserve">caption </w:t>
      </w:r>
      <w:r w:rsidR="58C5C6A5" w:rsidRPr="585FF074">
        <w:rPr>
          <w:rFonts w:ascii="Times New Roman" w:eastAsia="Times New Roman" w:hAnsi="Times New Roman" w:cs="Times New Roman"/>
        </w:rPr>
        <w:t>to better provide context</w:t>
      </w:r>
      <w:ins w:id="38" w:author="Aakash Kapoor" w:date="2025-01-30T05:49:00Z" w16du:dateUtc="2025-01-30T10:49:00Z">
        <w:r w:rsidR="00BC3857">
          <w:rPr>
            <w:rFonts w:ascii="Times New Roman" w:eastAsia="Times New Roman" w:hAnsi="Times New Roman" w:cs="Times New Roman"/>
          </w:rPr>
          <w:t xml:space="preserve">, reproduced below – </w:t>
        </w:r>
      </w:ins>
      <w:del w:id="39" w:author="Aakash Kapoor" w:date="2025-01-30T05:49:00Z" w16du:dateUtc="2025-01-30T10:49:00Z">
        <w:r w:rsidR="58C5C6A5" w:rsidRPr="585FF074" w:rsidDel="00BC3857">
          <w:rPr>
            <w:rFonts w:ascii="Times New Roman" w:eastAsia="Times New Roman" w:hAnsi="Times New Roman" w:cs="Times New Roman"/>
          </w:rPr>
          <w:delText xml:space="preserve">. </w:delText>
        </w:r>
      </w:del>
      <w:ins w:id="40" w:author="Edwin C. Kan" w:date="2025-01-28T12:12:00Z" w16du:dateUtc="2025-01-28T17:12:00Z">
        <w:del w:id="41" w:author="Aakash Kapoor" w:date="2025-01-30T05:49:00Z" w16du:dateUtc="2025-01-30T10:49:00Z">
          <w:r w:rsidR="008F3C9E" w:rsidDel="00BC3857">
            <w:rPr>
              <w:rFonts w:ascii="Times New Roman" w:eastAsia="Times New Roman" w:hAnsi="Times New Roman" w:cs="Times New Roman"/>
            </w:rPr>
            <w:delText>(*** Give the new caption. ***)</w:delText>
          </w:r>
        </w:del>
      </w:ins>
    </w:p>
    <w:p w14:paraId="6D32B760" w14:textId="26FCDBAA" w:rsidR="00BC3857" w:rsidRDefault="00123436" w:rsidP="00123436">
      <w:pPr>
        <w:spacing w:line="240" w:lineRule="auto"/>
        <w:rPr>
          <w:rFonts w:ascii="Times New Roman" w:eastAsia="Times New Roman" w:hAnsi="Times New Roman" w:cs="Times New Roman"/>
        </w:rPr>
      </w:pPr>
      <w:r>
        <w:rPr>
          <w:rFonts w:ascii="Times New Roman" w:eastAsia="Times New Roman" w:hAnsi="Times New Roman" w:cs="Times New Roman"/>
        </w:rPr>
        <w:t>“</w:t>
      </w:r>
      <w:r w:rsidRPr="00887A92">
        <w:rPr>
          <w:rFonts w:ascii="Times New Roman" w:eastAsia="Times New Roman" w:hAnsi="Times New Roman" w:cs="Times New Roman"/>
          <w:b/>
          <w:bCs/>
          <w:rPrChange w:id="42" w:author="Aakash Kapoor" w:date="2025-01-30T05:58:00Z" w16du:dateUtc="2025-01-30T10:58:00Z">
            <w:rPr>
              <w:rFonts w:ascii="Times New Roman" w:eastAsia="Times New Roman" w:hAnsi="Times New Roman" w:cs="Times New Roman"/>
            </w:rPr>
          </w:rPrChange>
        </w:rPr>
        <w:t>Fig. 6. Time-domain signal visualization:</w:t>
      </w:r>
      <w:r w:rsidRPr="00123436">
        <w:rPr>
          <w:rFonts w:ascii="Times New Roman" w:eastAsia="Times New Roman" w:hAnsi="Times New Roman" w:cs="Times New Roman"/>
        </w:rPr>
        <w:t xml:space="preserve"> Synchronized NFRF and</w:t>
      </w:r>
      <w:r>
        <w:rPr>
          <w:rFonts w:ascii="Times New Roman" w:eastAsia="Times New Roman" w:hAnsi="Times New Roman" w:cs="Times New Roman"/>
        </w:rPr>
        <w:t xml:space="preserve"> </w:t>
      </w:r>
      <w:r w:rsidRPr="00123436">
        <w:rPr>
          <w:rFonts w:ascii="Times New Roman" w:eastAsia="Times New Roman" w:hAnsi="Times New Roman" w:cs="Times New Roman"/>
        </w:rPr>
        <w:t xml:space="preserve">Spirometry signals were </w:t>
      </w:r>
      <w:r w:rsidRPr="00123436">
        <w:rPr>
          <w:rFonts w:ascii="Times New Roman" w:eastAsia="Times New Roman" w:hAnsi="Times New Roman" w:cs="Times New Roman"/>
        </w:rPr>
        <w:t>segmented,</w:t>
      </w:r>
      <w:r w:rsidRPr="00123436">
        <w:rPr>
          <w:rFonts w:ascii="Times New Roman" w:eastAsia="Times New Roman" w:hAnsi="Times New Roman" w:cs="Times New Roman"/>
        </w:rPr>
        <w:t xml:space="preserve"> and an average signal template</w:t>
      </w:r>
      <w:r>
        <w:rPr>
          <w:rFonts w:ascii="Times New Roman" w:eastAsia="Times New Roman" w:hAnsi="Times New Roman" w:cs="Times New Roman"/>
        </w:rPr>
        <w:t xml:space="preserve"> </w:t>
      </w:r>
      <w:r w:rsidRPr="00123436">
        <w:rPr>
          <w:rFonts w:ascii="Times New Roman" w:eastAsia="Times New Roman" w:hAnsi="Times New Roman" w:cs="Times New Roman"/>
        </w:rPr>
        <w:t>was generated by overlaying 5 consecutive breaths, showing an average</w:t>
      </w:r>
      <w:r>
        <w:rPr>
          <w:rFonts w:ascii="Times New Roman" w:eastAsia="Times New Roman" w:hAnsi="Times New Roman" w:cs="Times New Roman"/>
        </w:rPr>
        <w:t xml:space="preserve"> </w:t>
      </w:r>
      <w:r w:rsidRPr="00123436">
        <w:rPr>
          <w:rFonts w:ascii="Times New Roman" w:eastAsia="Times New Roman" w:hAnsi="Times New Roman" w:cs="Times New Roman"/>
        </w:rPr>
        <w:t>RMSE of 1.86% and 4.89% among the individual breaths and the</w:t>
      </w:r>
      <w:r>
        <w:rPr>
          <w:rFonts w:ascii="Times New Roman" w:eastAsia="Times New Roman" w:hAnsi="Times New Roman" w:cs="Times New Roman"/>
        </w:rPr>
        <w:t xml:space="preserve"> </w:t>
      </w:r>
      <w:r w:rsidRPr="00123436">
        <w:rPr>
          <w:rFonts w:ascii="Times New Roman" w:eastAsia="Times New Roman" w:hAnsi="Times New Roman" w:cs="Times New Roman"/>
        </w:rPr>
        <w:t>average signal template respectively.</w:t>
      </w:r>
      <w:r>
        <w:rPr>
          <w:rFonts w:ascii="Times New Roman" w:eastAsia="Times New Roman" w:hAnsi="Times New Roman" w:cs="Times New Roman"/>
        </w:rPr>
        <w:t>”</w:t>
      </w:r>
    </w:p>
    <w:p w14:paraId="79E5A1EF" w14:textId="4ECAF7D1" w:rsidR="585FF074" w:rsidRDefault="585FF074" w:rsidP="00B85020">
      <w:pPr>
        <w:spacing w:line="240" w:lineRule="auto"/>
        <w:rPr>
          <w:rFonts w:ascii="Times New Roman" w:eastAsia="Times New Roman" w:hAnsi="Times New Roman" w:cs="Times New Roman"/>
        </w:rPr>
      </w:pPr>
    </w:p>
    <w:p w14:paraId="2B0E1211" w14:textId="23425F03" w:rsidR="00426202" w:rsidRDefault="00426202"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w:t>
      </w:r>
      <w:r>
        <w:rPr>
          <w:rFonts w:ascii="Times New Roman" w:eastAsia="Times New Roman" w:hAnsi="Times New Roman" w:cs="Times New Roman"/>
          <w:b/>
          <w:bCs/>
        </w:rPr>
        <w:t>5</w:t>
      </w:r>
    </w:p>
    <w:p w14:paraId="7FC1F79E" w14:textId="00227ECF" w:rsidR="0015387D" w:rsidRPr="0015387D" w:rsidRDefault="0015387D" w:rsidP="00B85020">
      <w:pPr>
        <w:spacing w:line="240" w:lineRule="auto"/>
        <w:rPr>
          <w:rFonts w:ascii="Times New Roman" w:eastAsia="Times New Roman" w:hAnsi="Times New Roman" w:cs="Times New Roman"/>
        </w:rPr>
      </w:pPr>
      <w:r w:rsidRPr="0015387D">
        <w:rPr>
          <w:rFonts w:ascii="Times New Roman" w:eastAsia="Times New Roman" w:hAnsi="Times New Roman" w:cs="Times New Roman"/>
        </w:rPr>
        <w:t>In the Results section, please quantify the agreement between the baseline performance of the NRFR and the ground truth.</w:t>
      </w:r>
    </w:p>
    <w:p w14:paraId="5DA1AD0F" w14:textId="5EE5E719" w:rsidR="00426202" w:rsidRDefault="00426202" w:rsidP="00B85020">
      <w:pPr>
        <w:spacing w:line="240" w:lineRule="auto"/>
        <w:rPr>
          <w:rFonts w:ascii="Times New Roman" w:eastAsia="Times New Roman" w:hAnsi="Times New Roman" w:cs="Times New Roman"/>
        </w:rPr>
      </w:pPr>
      <w:r w:rsidRPr="756239F0">
        <w:rPr>
          <w:rFonts w:ascii="Times New Roman" w:eastAsia="Times New Roman" w:hAnsi="Times New Roman" w:cs="Times New Roman"/>
          <w:b/>
          <w:bCs/>
        </w:rPr>
        <w:t xml:space="preserve">Author Response: </w:t>
      </w:r>
      <w:r w:rsidR="3ADF3B6F" w:rsidRPr="756239F0">
        <w:rPr>
          <w:rFonts w:ascii="Times New Roman" w:eastAsia="Times New Roman" w:hAnsi="Times New Roman" w:cs="Times New Roman"/>
        </w:rPr>
        <w:t xml:space="preserve">Among the various methods of quantifying sensor performance, Bland-Altman plots have a long history of use, especially in biomedical applications, wherein differences </w:t>
      </w:r>
      <w:r w:rsidR="7DEA10D4" w:rsidRPr="756239F0">
        <w:rPr>
          <w:rFonts w:ascii="Times New Roman" w:eastAsia="Times New Roman" w:hAnsi="Times New Roman" w:cs="Times New Roman"/>
        </w:rPr>
        <w:t xml:space="preserve">of </w:t>
      </w:r>
      <w:r w:rsidR="00E51F24">
        <w:rPr>
          <w:rFonts w:ascii="Times New Roman" w:eastAsia="Times New Roman" w:hAnsi="Times New Roman" w:cs="Times New Roman"/>
        </w:rPr>
        <w:t xml:space="preserve">the </w:t>
      </w:r>
      <w:r w:rsidR="7DEA10D4" w:rsidRPr="756239F0">
        <w:rPr>
          <w:rFonts w:ascii="Times New Roman" w:eastAsia="Times New Roman" w:hAnsi="Times New Roman" w:cs="Times New Roman"/>
        </w:rPr>
        <w:t>proposed and reference sensor</w:t>
      </w:r>
      <w:r w:rsidR="00E51F24">
        <w:rPr>
          <w:rFonts w:ascii="Times New Roman" w:eastAsia="Times New Roman" w:hAnsi="Times New Roman" w:cs="Times New Roman"/>
        </w:rPr>
        <w:t>s</w:t>
      </w:r>
      <w:r w:rsidR="7DEA10D4" w:rsidRPr="756239F0">
        <w:rPr>
          <w:rFonts w:ascii="Times New Roman" w:eastAsia="Times New Roman" w:hAnsi="Times New Roman" w:cs="Times New Roman"/>
        </w:rPr>
        <w:t xml:space="preserve"> are plotted with respect to the mean.</w:t>
      </w:r>
      <w:r w:rsidR="7552B042" w:rsidRPr="756239F0">
        <w:rPr>
          <w:rFonts w:ascii="Times New Roman" w:eastAsia="Times New Roman" w:hAnsi="Times New Roman" w:cs="Times New Roman"/>
        </w:rPr>
        <w:t xml:space="preserve"> In Fig. </w:t>
      </w:r>
      <w:r w:rsidR="7552B042" w:rsidRPr="756239F0">
        <w:rPr>
          <w:rFonts w:ascii="Times New Roman" w:eastAsia="Times New Roman" w:hAnsi="Times New Roman" w:cs="Times New Roman"/>
        </w:rPr>
        <w:lastRenderedPageBreak/>
        <w:t>7(a), we highlight the performance of the</w:t>
      </w:r>
      <w:r w:rsidR="3ADF3B6F" w:rsidRPr="756239F0">
        <w:rPr>
          <w:rFonts w:ascii="Times New Roman" w:eastAsia="Times New Roman" w:hAnsi="Times New Roman" w:cs="Times New Roman"/>
        </w:rPr>
        <w:t xml:space="preserve"> NFRF sensors </w:t>
      </w:r>
      <w:r w:rsidR="2798B7EA" w:rsidRPr="756239F0">
        <w:rPr>
          <w:rFonts w:ascii="Times New Roman" w:eastAsia="Times New Roman" w:hAnsi="Times New Roman" w:cs="Times New Roman"/>
        </w:rPr>
        <w:t>which show a mean difference of 17.63</w:t>
      </w:r>
      <w:r w:rsidR="098CA98F" w:rsidRPr="756239F0">
        <w:rPr>
          <w:rFonts w:ascii="Times New Roman" w:eastAsia="Times New Roman" w:hAnsi="Times New Roman" w:cs="Times New Roman"/>
        </w:rPr>
        <w:t xml:space="preserve">±53.65 mL </w:t>
      </w:r>
      <w:r w:rsidR="2798B7EA" w:rsidRPr="756239F0">
        <w:rPr>
          <w:rFonts w:ascii="Times New Roman" w:eastAsia="Times New Roman" w:hAnsi="Times New Roman" w:cs="Times New Roman"/>
        </w:rPr>
        <w:t xml:space="preserve">with the spirometer measurements across all stages of the </w:t>
      </w:r>
      <w:r w:rsidR="5D42807E" w:rsidRPr="756239F0">
        <w:rPr>
          <w:rFonts w:ascii="Times New Roman" w:eastAsia="Times New Roman" w:hAnsi="Times New Roman" w:cs="Times New Roman"/>
        </w:rPr>
        <w:t>tidal volume intervention. During the study, lung tidal volumes are varied from 150</w:t>
      </w:r>
      <w:r w:rsidR="451850AC" w:rsidRPr="756239F0">
        <w:rPr>
          <w:rFonts w:ascii="Times New Roman" w:eastAsia="Times New Roman" w:hAnsi="Times New Roman" w:cs="Times New Roman"/>
        </w:rPr>
        <w:t xml:space="preserve"> </w:t>
      </w:r>
      <w:r w:rsidR="5D42807E" w:rsidRPr="756239F0">
        <w:rPr>
          <w:rFonts w:ascii="Times New Roman" w:eastAsia="Times New Roman" w:hAnsi="Times New Roman" w:cs="Times New Roman"/>
        </w:rPr>
        <w:t>mL to 640</w:t>
      </w:r>
      <w:r w:rsidR="6677C9A0" w:rsidRPr="756239F0">
        <w:rPr>
          <w:rFonts w:ascii="Times New Roman" w:eastAsia="Times New Roman" w:hAnsi="Times New Roman" w:cs="Times New Roman"/>
        </w:rPr>
        <w:t xml:space="preserve"> </w:t>
      </w:r>
      <w:r w:rsidR="5D42807E" w:rsidRPr="756239F0">
        <w:rPr>
          <w:rFonts w:ascii="Times New Roman" w:eastAsia="Times New Roman" w:hAnsi="Times New Roman" w:cs="Times New Roman"/>
        </w:rPr>
        <w:t>mL using mechanical ventilation</w:t>
      </w:r>
      <w:r w:rsidR="0B6B3378" w:rsidRPr="756239F0">
        <w:rPr>
          <w:rFonts w:ascii="Times New Roman" w:eastAsia="Times New Roman" w:hAnsi="Times New Roman" w:cs="Times New Roman"/>
        </w:rPr>
        <w:t xml:space="preserve">, </w:t>
      </w:r>
      <w:r w:rsidR="283A008E" w:rsidRPr="756239F0">
        <w:rPr>
          <w:rFonts w:ascii="Times New Roman" w:eastAsia="Times New Roman" w:hAnsi="Times New Roman" w:cs="Times New Roman"/>
        </w:rPr>
        <w:t xml:space="preserve">highlighting the low bias of NFRF sensors across a wide range of tidal volumes. We further quantify the performance of the NFRF sensing system using a correlation plot in Fig. 7(b) where </w:t>
      </w:r>
      <w:r w:rsidR="6FE1A06B" w:rsidRPr="756239F0">
        <w:rPr>
          <w:rFonts w:ascii="Times New Roman" w:eastAsia="Times New Roman" w:hAnsi="Times New Roman" w:cs="Times New Roman"/>
        </w:rPr>
        <w:t xml:space="preserve">NFRF tidal volume estimates show </w:t>
      </w:r>
      <w:r w:rsidR="283A008E" w:rsidRPr="756239F0">
        <w:rPr>
          <w:rFonts w:ascii="Times New Roman" w:eastAsia="Times New Roman" w:hAnsi="Times New Roman" w:cs="Times New Roman"/>
        </w:rPr>
        <w:t>an a</w:t>
      </w:r>
      <w:r w:rsidR="3BB2E53B" w:rsidRPr="756239F0">
        <w:rPr>
          <w:rFonts w:ascii="Times New Roman" w:eastAsia="Times New Roman" w:hAnsi="Times New Roman" w:cs="Times New Roman"/>
        </w:rPr>
        <w:t xml:space="preserve">verage correlation coefficient of </w:t>
      </w:r>
      <w:r w:rsidR="29F88660" w:rsidRPr="756239F0">
        <w:rPr>
          <w:rFonts w:ascii="Times New Roman" w:eastAsia="Times New Roman" w:hAnsi="Times New Roman" w:cs="Times New Roman"/>
        </w:rPr>
        <w:t>0.92 with reference spirometer and a mean average percentage error (MAPE) of 9.18%</w:t>
      </w:r>
      <w:r w:rsidR="00123436">
        <w:rPr>
          <w:rFonts w:ascii="Times New Roman" w:eastAsia="Times New Roman" w:hAnsi="Times New Roman" w:cs="Times New Roman"/>
        </w:rPr>
        <w:t>,</w:t>
      </w:r>
      <w:r w:rsidR="7792C0C2" w:rsidRPr="756239F0">
        <w:rPr>
          <w:rFonts w:ascii="Times New Roman" w:eastAsia="Times New Roman" w:hAnsi="Times New Roman" w:cs="Times New Roman"/>
        </w:rPr>
        <w:t xml:space="preserve"> which is</w:t>
      </w:r>
      <w:r w:rsidR="29F88660" w:rsidRPr="756239F0">
        <w:rPr>
          <w:rFonts w:ascii="Times New Roman" w:eastAsia="Times New Roman" w:hAnsi="Times New Roman" w:cs="Times New Roman"/>
        </w:rPr>
        <w:t xml:space="preserve"> </w:t>
      </w:r>
      <w:r w:rsidR="055F6FDD" w:rsidRPr="756239F0">
        <w:rPr>
          <w:rFonts w:ascii="Times New Roman" w:eastAsia="Times New Roman" w:hAnsi="Times New Roman" w:cs="Times New Roman"/>
        </w:rPr>
        <w:t xml:space="preserve">within the limits of acceptable error for human </w:t>
      </w:r>
      <w:r w:rsidR="5AB4445A" w:rsidRPr="756239F0">
        <w:rPr>
          <w:rFonts w:ascii="Times New Roman" w:eastAsia="Times New Roman" w:hAnsi="Times New Roman" w:cs="Times New Roman"/>
        </w:rPr>
        <w:t>clinical applications</w:t>
      </w:r>
      <w:r w:rsidR="055F6FDD" w:rsidRPr="756239F0">
        <w:rPr>
          <w:rFonts w:ascii="Times New Roman" w:eastAsia="Times New Roman" w:hAnsi="Times New Roman" w:cs="Times New Roman"/>
        </w:rPr>
        <w:t>, typically at 15% MAPE</w:t>
      </w:r>
      <w:r w:rsidR="281BA524" w:rsidRPr="756239F0">
        <w:rPr>
          <w:rFonts w:ascii="Times New Roman" w:eastAsia="Times New Roman" w:hAnsi="Times New Roman" w:cs="Times New Roman"/>
        </w:rPr>
        <w:t xml:space="preserve"> </w:t>
      </w:r>
      <w:r w:rsidR="0004512B">
        <w:rPr>
          <w:rFonts w:ascii="Times New Roman" w:eastAsia="Times New Roman" w:hAnsi="Times New Roman" w:cs="Times New Roman"/>
        </w:rPr>
        <w:t>[41][42]</w:t>
      </w:r>
      <w:r w:rsidR="055F6FDD" w:rsidRPr="756239F0">
        <w:rPr>
          <w:rFonts w:ascii="Times New Roman" w:eastAsia="Times New Roman" w:hAnsi="Times New Roman" w:cs="Times New Roman"/>
        </w:rPr>
        <w:t xml:space="preserve">. </w:t>
      </w:r>
      <w:r w:rsidR="547BD3FA" w:rsidRPr="756239F0">
        <w:rPr>
          <w:rFonts w:ascii="Times New Roman" w:eastAsia="Times New Roman" w:hAnsi="Times New Roman" w:cs="Times New Roman"/>
        </w:rPr>
        <w:t>We</w:t>
      </w:r>
      <w:r w:rsidR="32E3C36C" w:rsidRPr="756239F0">
        <w:rPr>
          <w:rFonts w:ascii="Times New Roman" w:eastAsia="Times New Roman" w:hAnsi="Times New Roman" w:cs="Times New Roman"/>
        </w:rPr>
        <w:t xml:space="preserve"> </w:t>
      </w:r>
      <w:r w:rsidR="4C0A1518" w:rsidRPr="756239F0">
        <w:rPr>
          <w:rFonts w:ascii="Times New Roman" w:eastAsia="Times New Roman" w:hAnsi="Times New Roman" w:cs="Times New Roman"/>
        </w:rPr>
        <w:t xml:space="preserve">hope our modifications to the manuscript in Sec. </w:t>
      </w:r>
      <w:r w:rsidR="00856458">
        <w:rPr>
          <w:rFonts w:ascii="Times New Roman" w:eastAsia="Times New Roman" w:hAnsi="Times New Roman" w:cs="Times New Roman"/>
        </w:rPr>
        <w:t>IV</w:t>
      </w:r>
      <w:r w:rsidR="4C0A1518" w:rsidRPr="756239F0">
        <w:rPr>
          <w:rFonts w:ascii="Times New Roman" w:eastAsia="Times New Roman" w:hAnsi="Times New Roman" w:cs="Times New Roman"/>
        </w:rPr>
        <w:t xml:space="preserve">.A will </w:t>
      </w:r>
      <w:r w:rsidR="00E51F24">
        <w:rPr>
          <w:rFonts w:ascii="Times New Roman" w:eastAsia="Times New Roman" w:hAnsi="Times New Roman" w:cs="Times New Roman"/>
        </w:rPr>
        <w:t>be satisfactory</w:t>
      </w:r>
      <w:r w:rsidR="0004512B">
        <w:rPr>
          <w:rFonts w:ascii="Times New Roman" w:eastAsia="Times New Roman" w:hAnsi="Times New Roman" w:cs="Times New Roman"/>
        </w:rPr>
        <w:t xml:space="preserve">. </w:t>
      </w:r>
    </w:p>
    <w:p w14:paraId="07D34DCC" w14:textId="4223FB67" w:rsidR="00265C84" w:rsidRDefault="00265C84" w:rsidP="00B85020">
      <w:pPr>
        <w:spacing w:line="240" w:lineRule="auto"/>
        <w:rPr>
          <w:rFonts w:ascii="Times New Roman" w:eastAsia="Times New Roman" w:hAnsi="Times New Roman" w:cs="Times New Roman"/>
        </w:rPr>
      </w:pPr>
    </w:p>
    <w:p w14:paraId="1C505661" w14:textId="7498DCA7" w:rsidR="00426202" w:rsidRDefault="00426202"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w:t>
      </w:r>
      <w:r>
        <w:rPr>
          <w:rFonts w:ascii="Times New Roman" w:eastAsia="Times New Roman" w:hAnsi="Times New Roman" w:cs="Times New Roman"/>
          <w:b/>
          <w:bCs/>
        </w:rPr>
        <w:t>6</w:t>
      </w:r>
    </w:p>
    <w:p w14:paraId="69718FE0" w14:textId="09CC02C7" w:rsidR="0015387D" w:rsidRPr="0015387D" w:rsidRDefault="0015387D" w:rsidP="00B85020">
      <w:pPr>
        <w:spacing w:line="240" w:lineRule="auto"/>
        <w:rPr>
          <w:rFonts w:ascii="Times New Roman" w:eastAsia="Times New Roman" w:hAnsi="Times New Roman" w:cs="Times New Roman"/>
        </w:rPr>
      </w:pPr>
      <w:r w:rsidRPr="0015387D">
        <w:rPr>
          <w:rFonts w:ascii="Times New Roman" w:eastAsia="Times New Roman" w:hAnsi="Times New Roman" w:cs="Times New Roman"/>
        </w:rPr>
        <w:t>In the Results section B, clarify how the calibration scheme in Equation 10 was modified to use only the left and right channels for estimating tidal volumes for the left and right lungs, respectively.</w:t>
      </w:r>
    </w:p>
    <w:p w14:paraId="7A437FA2" w14:textId="4EE84540" w:rsidR="0063148B" w:rsidRDefault="00426202" w:rsidP="00B85020">
      <w:pPr>
        <w:spacing w:line="240" w:lineRule="auto"/>
        <w:rPr>
          <w:rFonts w:ascii="Times New Roman" w:eastAsia="Times New Roman" w:hAnsi="Times New Roman" w:cs="Times New Roman"/>
        </w:rPr>
      </w:pPr>
      <w:r w:rsidRPr="756239F0">
        <w:rPr>
          <w:rFonts w:ascii="Times New Roman" w:eastAsia="Times New Roman" w:hAnsi="Times New Roman" w:cs="Times New Roman"/>
          <w:b/>
          <w:bCs/>
        </w:rPr>
        <w:t>Author Response:</w:t>
      </w:r>
      <w:r w:rsidR="1045E290" w:rsidRPr="756239F0">
        <w:rPr>
          <w:rFonts w:ascii="Times New Roman" w:eastAsia="Times New Roman" w:hAnsi="Times New Roman" w:cs="Times New Roman"/>
          <w:b/>
          <w:bCs/>
        </w:rPr>
        <w:t xml:space="preserve"> </w:t>
      </w:r>
      <w:r w:rsidR="1045E290" w:rsidRPr="756239F0">
        <w:rPr>
          <w:rFonts w:ascii="Times New Roman" w:eastAsia="Times New Roman" w:hAnsi="Times New Roman" w:cs="Times New Roman"/>
        </w:rPr>
        <w:t>The reviewer is correct to note that the left and right channels were used for estimating tidal volumes for the left and right lungs, respectively. The NFRF sensors are placed laterally across the chest</w:t>
      </w:r>
      <w:r w:rsidR="45ECD0E3" w:rsidRPr="756239F0">
        <w:rPr>
          <w:rFonts w:ascii="Times New Roman" w:eastAsia="Times New Roman" w:hAnsi="Times New Roman" w:cs="Times New Roman"/>
        </w:rPr>
        <w:t>, with one antenna pair on the left side of the chest and the other antenna pair on the right side of the chest of the porcine model. Each channel is individually calibrated wi</w:t>
      </w:r>
      <w:r w:rsidR="67D13C81" w:rsidRPr="756239F0">
        <w:rPr>
          <w:rFonts w:ascii="Times New Roman" w:eastAsia="Times New Roman" w:hAnsi="Times New Roman" w:cs="Times New Roman"/>
        </w:rPr>
        <w:t>th respect to the reference spirometer, as highlighted in Eq</w:t>
      </w:r>
      <w:r w:rsidR="00E51F24">
        <w:rPr>
          <w:rFonts w:ascii="Times New Roman" w:eastAsia="Times New Roman" w:hAnsi="Times New Roman" w:cs="Times New Roman"/>
        </w:rPr>
        <w:t>s</w:t>
      </w:r>
      <w:r w:rsidR="67D13C81" w:rsidRPr="756239F0">
        <w:rPr>
          <w:rFonts w:ascii="Times New Roman" w:eastAsia="Times New Roman" w:hAnsi="Times New Roman" w:cs="Times New Roman"/>
        </w:rPr>
        <w:t>. 8 and 9, and</w:t>
      </w:r>
      <w:r w:rsidR="73D441EA" w:rsidRPr="756239F0">
        <w:rPr>
          <w:rFonts w:ascii="Times New Roman" w:eastAsia="Times New Roman" w:hAnsi="Times New Roman" w:cs="Times New Roman"/>
        </w:rPr>
        <w:t xml:space="preserve"> combined using a suitable quality weighting factor to obtain an overall tidal volume estimate using Eq. 10. </w:t>
      </w:r>
      <w:r w:rsidR="00E51F24">
        <w:rPr>
          <w:rFonts w:ascii="Times New Roman" w:eastAsia="Times New Roman" w:hAnsi="Times New Roman" w:cs="Times New Roman"/>
        </w:rPr>
        <w:t>F</w:t>
      </w:r>
      <w:r w:rsidR="73D441EA" w:rsidRPr="756239F0">
        <w:rPr>
          <w:rFonts w:ascii="Times New Roman" w:eastAsia="Times New Roman" w:hAnsi="Times New Roman" w:cs="Times New Roman"/>
        </w:rPr>
        <w:t>or detecting lung obstruction</w:t>
      </w:r>
      <w:r w:rsidR="00E51F24">
        <w:rPr>
          <w:rFonts w:ascii="Times New Roman" w:eastAsia="Times New Roman" w:hAnsi="Times New Roman" w:cs="Times New Roman"/>
        </w:rPr>
        <w:t>, we modify</w:t>
      </w:r>
      <w:r w:rsidR="63C80E43" w:rsidRPr="756239F0">
        <w:rPr>
          <w:rFonts w:ascii="Times New Roman" w:eastAsia="Times New Roman" w:hAnsi="Times New Roman" w:cs="Times New Roman"/>
        </w:rPr>
        <w:t xml:space="preserve"> Eq. 10 to combine </w:t>
      </w:r>
      <w:r w:rsidR="00E51F24">
        <w:rPr>
          <w:rFonts w:ascii="Times New Roman" w:eastAsia="Times New Roman" w:hAnsi="Times New Roman" w:cs="Times New Roman"/>
        </w:rPr>
        <w:t xml:space="preserve">only </w:t>
      </w:r>
      <w:r w:rsidR="63C80E43" w:rsidRPr="756239F0">
        <w:rPr>
          <w:rFonts w:ascii="Times New Roman" w:eastAsia="Times New Roman" w:hAnsi="Times New Roman" w:cs="Times New Roman"/>
        </w:rPr>
        <w:t>channels associated with the left antenna pair to estimate for the left lung tidal volume</w:t>
      </w:r>
      <w:r w:rsidR="00E51F24">
        <w:rPr>
          <w:rFonts w:ascii="Times New Roman" w:eastAsia="Times New Roman" w:hAnsi="Times New Roman" w:cs="Times New Roman"/>
        </w:rPr>
        <w:t>,</w:t>
      </w:r>
      <w:r w:rsidR="63C80E43" w:rsidRPr="756239F0">
        <w:rPr>
          <w:rFonts w:ascii="Times New Roman" w:eastAsia="Times New Roman" w:hAnsi="Times New Roman" w:cs="Times New Roman"/>
        </w:rPr>
        <w:t xml:space="preserve"> and </w:t>
      </w:r>
      <w:r w:rsidR="00E51F24">
        <w:rPr>
          <w:rFonts w:ascii="Times New Roman" w:eastAsia="Times New Roman" w:hAnsi="Times New Roman" w:cs="Times New Roman"/>
        </w:rPr>
        <w:t>vice versa</w:t>
      </w:r>
      <w:r w:rsidR="63C80E43" w:rsidRPr="756239F0">
        <w:rPr>
          <w:rFonts w:ascii="Times New Roman" w:eastAsia="Times New Roman" w:hAnsi="Times New Roman" w:cs="Times New Roman"/>
        </w:rPr>
        <w:t xml:space="preserve"> for the right lung tidal volume. We have added this clarification </w:t>
      </w:r>
      <w:r w:rsidR="1B6FE431" w:rsidRPr="756239F0">
        <w:rPr>
          <w:rFonts w:ascii="Times New Roman" w:eastAsia="Times New Roman" w:hAnsi="Times New Roman" w:cs="Times New Roman"/>
        </w:rPr>
        <w:t xml:space="preserve">in Results section B, reproduced below: </w:t>
      </w:r>
    </w:p>
    <w:p w14:paraId="4BF48FFC" w14:textId="127C18D6" w:rsidR="00265C84" w:rsidRDefault="1B6FE431" w:rsidP="00B85020">
      <w:pPr>
        <w:spacing w:line="240" w:lineRule="auto"/>
        <w:rPr>
          <w:rFonts w:ascii="Times New Roman" w:eastAsia="Times New Roman" w:hAnsi="Times New Roman" w:cs="Times New Roman"/>
        </w:rPr>
      </w:pPr>
      <w:r w:rsidRPr="756239F0">
        <w:rPr>
          <w:rFonts w:ascii="Times New Roman" w:eastAsia="Times New Roman" w:hAnsi="Times New Roman" w:cs="Times New Roman"/>
        </w:rPr>
        <w:t>“</w:t>
      </w:r>
      <w:r w:rsidR="00A94B39" w:rsidRPr="00A94B39">
        <w:rPr>
          <w:rFonts w:ascii="Times New Roman" w:eastAsia="Times New Roman" w:hAnsi="Times New Roman" w:cs="Times New Roman"/>
        </w:rPr>
        <w:t xml:space="preserve">NFRF sensors were placed laterally across the chest, </w:t>
      </w:r>
      <w:r w:rsidR="00E51F24">
        <w:rPr>
          <w:rFonts w:ascii="Times New Roman" w:eastAsia="Times New Roman" w:hAnsi="Times New Roman" w:cs="Times New Roman"/>
        </w:rPr>
        <w:t xml:space="preserve">as </w:t>
      </w:r>
      <w:r w:rsidR="00A94B39" w:rsidRPr="00A94B39">
        <w:rPr>
          <w:rFonts w:ascii="Times New Roman" w:eastAsia="Times New Roman" w:hAnsi="Times New Roman" w:cs="Times New Roman"/>
        </w:rPr>
        <w:t>shown</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in Fig. 2, with one antenna pair on the left side of the chest</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and the other antenna pair on the right side, which ensured localized coupling for each</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antenna pair to the motion of the nearest lung. Every NFRF</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channel was individually calibrated to the reference spirometer</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before the start of the procedure, using Eq. 8. However,</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 xml:space="preserve">instead of using all channels </w:t>
      </w:r>
      <w:r w:rsidR="00E51F24">
        <w:rPr>
          <w:rFonts w:ascii="Times New Roman" w:eastAsia="Times New Roman" w:hAnsi="Times New Roman" w:cs="Times New Roman"/>
        </w:rPr>
        <w:t>to evaluate</w:t>
      </w:r>
      <w:r w:rsidR="00A94B39" w:rsidRPr="00A94B39">
        <w:rPr>
          <w:rFonts w:ascii="Times New Roman" w:eastAsia="Times New Roman" w:hAnsi="Times New Roman" w:cs="Times New Roman"/>
        </w:rPr>
        <w:t xml:space="preserve"> the overall tidal</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volume, we modified Eq. 10 to combine channels</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corresponding to the left antenna pair for left lung tidal volume</w:t>
      </w:r>
      <w:r w:rsidR="00E51F24">
        <w:rPr>
          <w:rFonts w:ascii="Times New Roman" w:eastAsia="Times New Roman" w:hAnsi="Times New Roman" w:cs="Times New Roman"/>
        </w:rPr>
        <w:t>,</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 xml:space="preserve">and </w:t>
      </w:r>
      <w:r w:rsidR="00E51F24">
        <w:rPr>
          <w:rFonts w:ascii="Times New Roman" w:eastAsia="Times New Roman" w:hAnsi="Times New Roman" w:cs="Times New Roman"/>
        </w:rPr>
        <w:t>vice versa</w:t>
      </w:r>
      <w:r w:rsidR="00A94B39" w:rsidRPr="00A94B39">
        <w:rPr>
          <w:rFonts w:ascii="Times New Roman" w:eastAsia="Times New Roman" w:hAnsi="Times New Roman" w:cs="Times New Roman"/>
        </w:rPr>
        <w:t xml:space="preserve"> for</w:t>
      </w:r>
      <w:r w:rsidR="00A94B39">
        <w:rPr>
          <w:rFonts w:ascii="Times New Roman" w:eastAsia="Times New Roman" w:hAnsi="Times New Roman" w:cs="Times New Roman"/>
        </w:rPr>
        <w:t xml:space="preserve"> </w:t>
      </w:r>
      <w:r w:rsidR="00A94B39" w:rsidRPr="00A94B39">
        <w:rPr>
          <w:rFonts w:ascii="Times New Roman" w:eastAsia="Times New Roman" w:hAnsi="Times New Roman" w:cs="Times New Roman"/>
        </w:rPr>
        <w:t>the right lung tidal volume.</w:t>
      </w:r>
      <w:r w:rsidRPr="756239F0">
        <w:rPr>
          <w:rFonts w:ascii="Times New Roman" w:eastAsia="Times New Roman" w:hAnsi="Times New Roman" w:cs="Times New Roman"/>
        </w:rPr>
        <w:t>”</w:t>
      </w:r>
      <w:del w:id="43" w:author="Aakash Kapoor" w:date="2025-01-30T08:19:00Z" w16du:dateUtc="2025-01-30T13:19:00Z">
        <w:r w:rsidRPr="756239F0" w:rsidDel="00157A6E">
          <w:rPr>
            <w:rFonts w:ascii="Times New Roman" w:eastAsia="Times New Roman" w:hAnsi="Times New Roman" w:cs="Times New Roman"/>
          </w:rPr>
          <w:delText>.</w:delText>
        </w:r>
      </w:del>
    </w:p>
    <w:p w14:paraId="3EE8BA84" w14:textId="77777777" w:rsidR="00A94B39" w:rsidRPr="00A94B39" w:rsidRDefault="00A94B39" w:rsidP="00B85020">
      <w:pPr>
        <w:spacing w:line="240" w:lineRule="auto"/>
        <w:rPr>
          <w:rFonts w:ascii="Times New Roman" w:eastAsia="Times New Roman" w:hAnsi="Times New Roman" w:cs="Times New Roman"/>
        </w:rPr>
      </w:pPr>
    </w:p>
    <w:p w14:paraId="66B5603E" w14:textId="262DF3F4" w:rsidR="00B176DE" w:rsidRDefault="00426202" w:rsidP="00B85020">
      <w:pPr>
        <w:spacing w:line="240" w:lineRule="auto"/>
        <w:rPr>
          <w:rFonts w:ascii="Times New Roman" w:eastAsia="Times New Roman" w:hAnsi="Times New Roman" w:cs="Times New Roman"/>
          <w:b/>
          <w:bCs/>
        </w:rPr>
      </w:pPr>
      <w:r w:rsidRPr="731854D1">
        <w:rPr>
          <w:rFonts w:ascii="Times New Roman" w:eastAsia="Times New Roman" w:hAnsi="Times New Roman" w:cs="Times New Roman"/>
          <w:b/>
          <w:bCs/>
        </w:rPr>
        <w:t xml:space="preserve">Reviewer </w:t>
      </w:r>
      <w:r>
        <w:rPr>
          <w:rFonts w:ascii="Times New Roman" w:eastAsia="Times New Roman" w:hAnsi="Times New Roman" w:cs="Times New Roman"/>
          <w:b/>
          <w:bCs/>
        </w:rPr>
        <w:t>2</w:t>
      </w:r>
      <w:r w:rsidRPr="731854D1">
        <w:rPr>
          <w:rFonts w:ascii="Times New Roman" w:eastAsia="Times New Roman" w:hAnsi="Times New Roman" w:cs="Times New Roman"/>
          <w:b/>
          <w:bCs/>
        </w:rPr>
        <w:t xml:space="preserve"> Comment </w:t>
      </w:r>
      <w:r>
        <w:rPr>
          <w:rFonts w:ascii="Times New Roman" w:eastAsia="Times New Roman" w:hAnsi="Times New Roman" w:cs="Times New Roman"/>
          <w:b/>
          <w:bCs/>
        </w:rPr>
        <w:t>7</w:t>
      </w:r>
    </w:p>
    <w:p w14:paraId="3B67C417" w14:textId="77777777" w:rsidR="00B176DE" w:rsidRPr="00B176DE" w:rsidRDefault="00B176DE" w:rsidP="00B85020">
      <w:pPr>
        <w:spacing w:line="240" w:lineRule="auto"/>
        <w:rPr>
          <w:rFonts w:ascii="Times New Roman" w:eastAsia="Times New Roman" w:hAnsi="Times New Roman" w:cs="Times New Roman"/>
        </w:rPr>
      </w:pPr>
      <w:r w:rsidRPr="00B176DE">
        <w:rPr>
          <w:rFonts w:ascii="Times New Roman" w:eastAsia="Times New Roman" w:hAnsi="Times New Roman" w:cs="Times New Roman"/>
        </w:rPr>
        <w:t>How accurately does the proposed dual-band NRFR sensor capture unbiased lung tidal volumes? Please quantify the agreement with the gold-standard spirometer to provide a clear comparison.          </w:t>
      </w:r>
    </w:p>
    <w:p w14:paraId="22274FDB" w14:textId="69DC8526" w:rsidR="00426202" w:rsidRPr="00D601E7" w:rsidDel="002E28CE" w:rsidRDefault="00426202" w:rsidP="00B85020">
      <w:pPr>
        <w:spacing w:line="240" w:lineRule="auto"/>
        <w:rPr>
          <w:del w:id="44" w:author="Aakash Kapoor" w:date="2025-01-30T08:19:00Z" w16du:dateUtc="2025-01-30T13:19:00Z"/>
          <w:rFonts w:ascii="Times New Roman" w:eastAsia="Times New Roman" w:hAnsi="Times New Roman" w:cs="Times New Roman"/>
        </w:rPr>
      </w:pPr>
      <w:r w:rsidRPr="731854D1">
        <w:rPr>
          <w:rFonts w:ascii="Times New Roman" w:eastAsia="Times New Roman" w:hAnsi="Times New Roman" w:cs="Times New Roman"/>
          <w:b/>
          <w:bCs/>
        </w:rPr>
        <w:t xml:space="preserve">Author Response: </w:t>
      </w:r>
      <w:r w:rsidR="004B41BE">
        <w:rPr>
          <w:rFonts w:ascii="Times New Roman" w:eastAsia="Times New Roman" w:hAnsi="Times New Roman" w:cs="Times New Roman"/>
          <w:b/>
          <w:bCs/>
        </w:rPr>
        <w:t xml:space="preserve">Please also see the Reviewer 2 Comment 5. </w:t>
      </w:r>
      <w:r w:rsidR="00D601E7">
        <w:rPr>
          <w:rFonts w:ascii="Times New Roman" w:eastAsia="Times New Roman" w:hAnsi="Times New Roman" w:cs="Times New Roman"/>
        </w:rPr>
        <w:t xml:space="preserve">The bias of the proposed NFRF sensor is quantified by the Bland-Altman plot shown in Fig. 7(a). After calibration with the spirometer, NFRF estimates for tidal volumes show an average mean offset of </w:t>
      </w:r>
      <w:r w:rsidR="00D601E7" w:rsidRPr="756239F0">
        <w:rPr>
          <w:rFonts w:ascii="Times New Roman" w:eastAsia="Times New Roman" w:hAnsi="Times New Roman" w:cs="Times New Roman"/>
        </w:rPr>
        <w:t>17.63±53.65 mL</w:t>
      </w:r>
      <w:r w:rsidR="00D601E7">
        <w:rPr>
          <w:rFonts w:ascii="Times New Roman" w:eastAsia="Times New Roman" w:hAnsi="Times New Roman" w:cs="Times New Roman"/>
        </w:rPr>
        <w:t xml:space="preserve"> with respect to the spirometer measurement</w:t>
      </w:r>
      <w:r w:rsidR="004B41BE">
        <w:rPr>
          <w:rFonts w:ascii="Times New Roman" w:eastAsia="Times New Roman" w:hAnsi="Times New Roman" w:cs="Times New Roman"/>
        </w:rPr>
        <w:t>,</w:t>
      </w:r>
      <w:r w:rsidR="00D601E7">
        <w:rPr>
          <w:rFonts w:ascii="Times New Roman" w:eastAsia="Times New Roman" w:hAnsi="Times New Roman" w:cs="Times New Roman"/>
        </w:rPr>
        <w:t xml:space="preserve"> which is within acceptable limits </w:t>
      </w:r>
      <w:r w:rsidR="00677E99">
        <w:rPr>
          <w:rFonts w:ascii="Times New Roman" w:eastAsia="Times New Roman" w:hAnsi="Times New Roman" w:cs="Times New Roman"/>
        </w:rPr>
        <w:t>for human clinical applications.</w:t>
      </w:r>
    </w:p>
    <w:p w14:paraId="359F762D" w14:textId="243DEA8C" w:rsidR="1EE61B9D" w:rsidDel="002E28CE" w:rsidRDefault="1EE61B9D" w:rsidP="00B85020">
      <w:pPr>
        <w:spacing w:line="240" w:lineRule="auto"/>
        <w:rPr>
          <w:del w:id="45" w:author="Aakash Kapoor" w:date="2025-01-30T08:19:00Z" w16du:dateUtc="2025-01-30T13:19:00Z"/>
          <w:rFonts w:ascii="Times New Roman" w:eastAsia="Times New Roman" w:hAnsi="Times New Roman" w:cs="Times New Roman"/>
          <w:b/>
          <w:bCs/>
        </w:rPr>
      </w:pPr>
    </w:p>
    <w:p w14:paraId="32179B3C" w14:textId="77777777" w:rsidR="00426202" w:rsidDel="002E28CE" w:rsidRDefault="00426202" w:rsidP="00B85020">
      <w:pPr>
        <w:spacing w:line="240" w:lineRule="auto"/>
        <w:rPr>
          <w:del w:id="46" w:author="Aakash Kapoor" w:date="2025-01-30T08:19:00Z" w16du:dateUtc="2025-01-30T13:19:00Z"/>
          <w:rFonts w:ascii="Times New Roman" w:eastAsia="Times New Roman" w:hAnsi="Times New Roman" w:cs="Times New Roman"/>
          <w:b/>
          <w:bCs/>
        </w:rPr>
      </w:pPr>
    </w:p>
    <w:p w14:paraId="1A49703E" w14:textId="77777777" w:rsidR="00426202" w:rsidDel="002E28CE" w:rsidRDefault="00426202" w:rsidP="00B85020">
      <w:pPr>
        <w:spacing w:line="240" w:lineRule="auto"/>
        <w:rPr>
          <w:del w:id="47" w:author="Aakash Kapoor" w:date="2025-01-30T08:19:00Z" w16du:dateUtc="2025-01-30T13:19:00Z"/>
          <w:rFonts w:ascii="Times New Roman" w:eastAsia="Times New Roman" w:hAnsi="Times New Roman" w:cs="Times New Roman"/>
          <w:b/>
          <w:bCs/>
        </w:rPr>
      </w:pPr>
    </w:p>
    <w:p w14:paraId="1FBA4439" w14:textId="77777777" w:rsidR="00C55188" w:rsidRDefault="00C55188" w:rsidP="00B85020">
      <w:pPr>
        <w:spacing w:line="240" w:lineRule="auto"/>
        <w:rPr>
          <w:rFonts w:ascii="Times New Roman" w:eastAsia="Times New Roman" w:hAnsi="Times New Roman" w:cs="Times New Roman"/>
          <w:b/>
          <w:bCs/>
        </w:rPr>
      </w:pPr>
    </w:p>
    <w:sectPr w:rsidR="00C55188" w:rsidSect="007912C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C7393" w14:textId="77777777" w:rsidR="00691C66" w:rsidRDefault="00691C66" w:rsidP="00DB4132">
      <w:pPr>
        <w:spacing w:after="0" w:line="240" w:lineRule="auto"/>
      </w:pPr>
      <w:r>
        <w:separator/>
      </w:r>
    </w:p>
  </w:endnote>
  <w:endnote w:type="continuationSeparator" w:id="0">
    <w:p w14:paraId="3AAEADE9" w14:textId="77777777" w:rsidR="00691C66" w:rsidRDefault="00691C66" w:rsidP="00DB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66EAA" w14:textId="77777777" w:rsidR="00691C66" w:rsidRDefault="00691C66" w:rsidP="00DB4132">
      <w:pPr>
        <w:spacing w:after="0" w:line="240" w:lineRule="auto"/>
      </w:pPr>
      <w:r>
        <w:separator/>
      </w:r>
    </w:p>
  </w:footnote>
  <w:footnote w:type="continuationSeparator" w:id="0">
    <w:p w14:paraId="3FC12E79" w14:textId="77777777" w:rsidR="00691C66" w:rsidRDefault="00691C66" w:rsidP="00DB4132">
      <w:pPr>
        <w:spacing w:after="0" w:line="240" w:lineRule="auto"/>
      </w:pPr>
      <w:r>
        <w:continuationSeparator/>
      </w:r>
    </w:p>
  </w:footnote>
  <w:footnote w:id="1">
    <w:p w14:paraId="155C718B" w14:textId="392141F1" w:rsidR="000F0625" w:rsidRDefault="000F0625">
      <w:pPr>
        <w:pStyle w:val="FootnoteText"/>
      </w:pPr>
      <w:ins w:id="27" w:author="Edwin C. Kan" w:date="2025-01-28T10:48:00Z" w16du:dateUtc="2025-01-28T15:48:00Z">
        <w:r>
          <w:rPr>
            <w:rStyle w:val="FootnoteReference"/>
          </w:rPr>
          <w:footnoteRef/>
        </w:r>
        <w:r>
          <w:t xml:space="preserve"> </w:t>
        </w:r>
      </w:ins>
      <w:r w:rsidRPr="007912C3">
        <w:rPr>
          <w:rFonts w:ascii="Times New Roman" w:eastAsia="Times New Roman" w:hAnsi="Times New Roman" w:cs="Times New Roman"/>
        </w:rPr>
        <w:t>N. C. Yi Lim et al., "Review of Temperature and Humidity Impacts on RF Signals," 2020 13th International UNIMAS Engineering Conference (</w:t>
      </w:r>
      <w:proofErr w:type="spellStart"/>
      <w:r w:rsidRPr="007912C3">
        <w:rPr>
          <w:rFonts w:ascii="Times New Roman" w:eastAsia="Times New Roman" w:hAnsi="Times New Roman" w:cs="Times New Roman"/>
        </w:rPr>
        <w:t>EnCon</w:t>
      </w:r>
      <w:proofErr w:type="spellEnd"/>
      <w:r w:rsidRPr="007912C3">
        <w:rPr>
          <w:rFonts w:ascii="Times New Roman" w:eastAsia="Times New Roman" w:hAnsi="Times New Roman" w:cs="Times New Roman"/>
        </w:rPr>
        <w:t xml:space="preserve">), Kota </w:t>
      </w:r>
      <w:proofErr w:type="spellStart"/>
      <w:r w:rsidRPr="007912C3">
        <w:rPr>
          <w:rFonts w:ascii="Times New Roman" w:eastAsia="Times New Roman" w:hAnsi="Times New Roman" w:cs="Times New Roman"/>
        </w:rPr>
        <w:t>Samarahan</w:t>
      </w:r>
      <w:proofErr w:type="spellEnd"/>
      <w:r w:rsidRPr="007912C3">
        <w:rPr>
          <w:rFonts w:ascii="Times New Roman" w:eastAsia="Times New Roman" w:hAnsi="Times New Roman" w:cs="Times New Roman"/>
        </w:rPr>
        <w:t xml:space="preserve">, Malaysia, 2020, pp. 1-8, </w:t>
      </w:r>
      <w:proofErr w:type="spellStart"/>
      <w:r w:rsidRPr="007912C3">
        <w:rPr>
          <w:rFonts w:ascii="Times New Roman" w:eastAsia="Times New Roman" w:hAnsi="Times New Roman" w:cs="Times New Roman"/>
        </w:rPr>
        <w:t>doi</w:t>
      </w:r>
      <w:proofErr w:type="spellEnd"/>
      <w:r w:rsidRPr="007912C3">
        <w:rPr>
          <w:rFonts w:ascii="Times New Roman" w:eastAsia="Times New Roman" w:hAnsi="Times New Roman" w:cs="Times New Roman"/>
        </w:rPr>
        <w:t>: 10.1109/EnCon51501.2020.9299327.</w:t>
      </w:r>
    </w:p>
  </w:footnote>
</w:footnotes>
</file>

<file path=word/intelligence2.xml><?xml version="1.0" encoding="utf-8"?>
<int2:intelligence xmlns:int2="http://schemas.microsoft.com/office/intelligence/2020/intelligence" xmlns:oel="http://schemas.microsoft.com/office/2019/extlst">
  <int2:observations>
    <int2:bookmark int2:bookmarkName="_Int_w3S2emTN" int2:invalidationBookmarkName="" int2:hashCode="iSfKw2BIMCO3zI" int2:id="RlcfYNJl">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win C. Kan">
    <w15:presenceInfo w15:providerId="AD" w15:userId="S::eck5@cornell.edu::86fa3aa6-c5d8-411c-a0ae-ae3f0fa2c569"/>
  </w15:person>
  <w15:person w15:author="Aakash Kapoor">
    <w15:presenceInfo w15:providerId="AD" w15:userId="S::ak2247@cornell.edu::6fd4e30e-2c2f-40e4-b221-ccebf2f45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45EB38"/>
    <w:rsid w:val="00003914"/>
    <w:rsid w:val="00006239"/>
    <w:rsid w:val="000339A3"/>
    <w:rsid w:val="000373C4"/>
    <w:rsid w:val="0004512B"/>
    <w:rsid w:val="00064990"/>
    <w:rsid w:val="0007382F"/>
    <w:rsid w:val="000C31A4"/>
    <w:rsid w:val="000E753C"/>
    <w:rsid w:val="000F0625"/>
    <w:rsid w:val="00123436"/>
    <w:rsid w:val="0015387D"/>
    <w:rsid w:val="00153DC0"/>
    <w:rsid w:val="00157A6E"/>
    <w:rsid w:val="0016450D"/>
    <w:rsid w:val="00166DBB"/>
    <w:rsid w:val="00174A6E"/>
    <w:rsid w:val="001874B1"/>
    <w:rsid w:val="0018771F"/>
    <w:rsid w:val="001B4C37"/>
    <w:rsid w:val="001B6B71"/>
    <w:rsid w:val="001D40BB"/>
    <w:rsid w:val="002264FC"/>
    <w:rsid w:val="00265C84"/>
    <w:rsid w:val="0027754E"/>
    <w:rsid w:val="00285425"/>
    <w:rsid w:val="002A41EA"/>
    <w:rsid w:val="002A5F2D"/>
    <w:rsid w:val="002B076A"/>
    <w:rsid w:val="002B4E64"/>
    <w:rsid w:val="002C6D27"/>
    <w:rsid w:val="002E28CE"/>
    <w:rsid w:val="002F367B"/>
    <w:rsid w:val="00323B57"/>
    <w:rsid w:val="00325141"/>
    <w:rsid w:val="003426BA"/>
    <w:rsid w:val="003663C0"/>
    <w:rsid w:val="00385172"/>
    <w:rsid w:val="003906D1"/>
    <w:rsid w:val="003A0CF4"/>
    <w:rsid w:val="003E3D9D"/>
    <w:rsid w:val="003F3076"/>
    <w:rsid w:val="003F5FC1"/>
    <w:rsid w:val="00416215"/>
    <w:rsid w:val="00426202"/>
    <w:rsid w:val="004B41BE"/>
    <w:rsid w:val="004D30B6"/>
    <w:rsid w:val="004F1027"/>
    <w:rsid w:val="00502C2C"/>
    <w:rsid w:val="00507669"/>
    <w:rsid w:val="005172DA"/>
    <w:rsid w:val="005318CA"/>
    <w:rsid w:val="00536578"/>
    <w:rsid w:val="005533F4"/>
    <w:rsid w:val="005B13C1"/>
    <w:rsid w:val="005C7D51"/>
    <w:rsid w:val="005D4DB3"/>
    <w:rsid w:val="005F26C1"/>
    <w:rsid w:val="005F3AF9"/>
    <w:rsid w:val="00601BAB"/>
    <w:rsid w:val="0063148B"/>
    <w:rsid w:val="00645660"/>
    <w:rsid w:val="00655283"/>
    <w:rsid w:val="00673F81"/>
    <w:rsid w:val="00677E99"/>
    <w:rsid w:val="00691C66"/>
    <w:rsid w:val="0070508D"/>
    <w:rsid w:val="00737668"/>
    <w:rsid w:val="007912C3"/>
    <w:rsid w:val="007B15EA"/>
    <w:rsid w:val="007C7433"/>
    <w:rsid w:val="007D1C3B"/>
    <w:rsid w:val="007D5585"/>
    <w:rsid w:val="007D7B01"/>
    <w:rsid w:val="00825E24"/>
    <w:rsid w:val="00830AC4"/>
    <w:rsid w:val="00856458"/>
    <w:rsid w:val="00877C33"/>
    <w:rsid w:val="0088556D"/>
    <w:rsid w:val="00887A92"/>
    <w:rsid w:val="008F3C9E"/>
    <w:rsid w:val="00901652"/>
    <w:rsid w:val="0091447D"/>
    <w:rsid w:val="009626BD"/>
    <w:rsid w:val="00993DD8"/>
    <w:rsid w:val="009C126D"/>
    <w:rsid w:val="009D2486"/>
    <w:rsid w:val="009F4161"/>
    <w:rsid w:val="00A11FD4"/>
    <w:rsid w:val="00A32879"/>
    <w:rsid w:val="00A37233"/>
    <w:rsid w:val="00A70FD1"/>
    <w:rsid w:val="00A85852"/>
    <w:rsid w:val="00A94B39"/>
    <w:rsid w:val="00AA452F"/>
    <w:rsid w:val="00AB7C68"/>
    <w:rsid w:val="00B176DE"/>
    <w:rsid w:val="00B20FB4"/>
    <w:rsid w:val="00B85020"/>
    <w:rsid w:val="00B92AA2"/>
    <w:rsid w:val="00B94264"/>
    <w:rsid w:val="00B97660"/>
    <w:rsid w:val="00BA4B60"/>
    <w:rsid w:val="00BC3857"/>
    <w:rsid w:val="00BC53C5"/>
    <w:rsid w:val="00BD572A"/>
    <w:rsid w:val="00BD7A25"/>
    <w:rsid w:val="00BE4DBC"/>
    <w:rsid w:val="00C20211"/>
    <w:rsid w:val="00C21446"/>
    <w:rsid w:val="00C46560"/>
    <w:rsid w:val="00C55188"/>
    <w:rsid w:val="00C71C02"/>
    <w:rsid w:val="00C76A0C"/>
    <w:rsid w:val="00CB58B5"/>
    <w:rsid w:val="00CC2792"/>
    <w:rsid w:val="00CC734A"/>
    <w:rsid w:val="00CF1C9D"/>
    <w:rsid w:val="00CF3F48"/>
    <w:rsid w:val="00CF7F36"/>
    <w:rsid w:val="00D02A79"/>
    <w:rsid w:val="00D601E7"/>
    <w:rsid w:val="00D8455A"/>
    <w:rsid w:val="00DA609C"/>
    <w:rsid w:val="00DB4132"/>
    <w:rsid w:val="00DF6C74"/>
    <w:rsid w:val="00E10EA3"/>
    <w:rsid w:val="00E27DFE"/>
    <w:rsid w:val="00E3121C"/>
    <w:rsid w:val="00E51F24"/>
    <w:rsid w:val="00E52687"/>
    <w:rsid w:val="00E55920"/>
    <w:rsid w:val="00E80FE9"/>
    <w:rsid w:val="00EF7721"/>
    <w:rsid w:val="00F20C0A"/>
    <w:rsid w:val="00F35D25"/>
    <w:rsid w:val="00F47AD3"/>
    <w:rsid w:val="00F83F21"/>
    <w:rsid w:val="00FA4382"/>
    <w:rsid w:val="00FB3DC4"/>
    <w:rsid w:val="00FB52F6"/>
    <w:rsid w:val="00FF44E3"/>
    <w:rsid w:val="013A1F32"/>
    <w:rsid w:val="015A6FB2"/>
    <w:rsid w:val="01F0E4C3"/>
    <w:rsid w:val="0280142A"/>
    <w:rsid w:val="03CEDAB8"/>
    <w:rsid w:val="0479C86C"/>
    <w:rsid w:val="048C893E"/>
    <w:rsid w:val="04BB7418"/>
    <w:rsid w:val="04EC857B"/>
    <w:rsid w:val="055F6FDD"/>
    <w:rsid w:val="05DA63E4"/>
    <w:rsid w:val="05EB53E1"/>
    <w:rsid w:val="062E2FBB"/>
    <w:rsid w:val="068C7AD3"/>
    <w:rsid w:val="06997939"/>
    <w:rsid w:val="07033256"/>
    <w:rsid w:val="076B61D4"/>
    <w:rsid w:val="07F400AA"/>
    <w:rsid w:val="0940A637"/>
    <w:rsid w:val="098CA98F"/>
    <w:rsid w:val="0993506A"/>
    <w:rsid w:val="0A75C72D"/>
    <w:rsid w:val="0ABBC500"/>
    <w:rsid w:val="0B6B3378"/>
    <w:rsid w:val="0BDB0EFD"/>
    <w:rsid w:val="0C10C7F0"/>
    <w:rsid w:val="0CE9AB82"/>
    <w:rsid w:val="0D07EFC1"/>
    <w:rsid w:val="0DE4654D"/>
    <w:rsid w:val="0E398CAA"/>
    <w:rsid w:val="0EA42ADF"/>
    <w:rsid w:val="0FDD2B90"/>
    <w:rsid w:val="1045E290"/>
    <w:rsid w:val="10BC31B7"/>
    <w:rsid w:val="11C2B606"/>
    <w:rsid w:val="11CAA232"/>
    <w:rsid w:val="1317E526"/>
    <w:rsid w:val="14129306"/>
    <w:rsid w:val="14765519"/>
    <w:rsid w:val="14BCB5E2"/>
    <w:rsid w:val="153CB0E3"/>
    <w:rsid w:val="15B9E842"/>
    <w:rsid w:val="1625706E"/>
    <w:rsid w:val="163C620E"/>
    <w:rsid w:val="16411A84"/>
    <w:rsid w:val="1746D630"/>
    <w:rsid w:val="174D713C"/>
    <w:rsid w:val="17734E92"/>
    <w:rsid w:val="17C24BCD"/>
    <w:rsid w:val="181FA264"/>
    <w:rsid w:val="19367465"/>
    <w:rsid w:val="19B2AFDD"/>
    <w:rsid w:val="1B34CE1F"/>
    <w:rsid w:val="1B6FE431"/>
    <w:rsid w:val="1BD6AEF5"/>
    <w:rsid w:val="1D434ADC"/>
    <w:rsid w:val="1D49099B"/>
    <w:rsid w:val="1D8298B0"/>
    <w:rsid w:val="1E491EC0"/>
    <w:rsid w:val="1E9C0D0D"/>
    <w:rsid w:val="1E9EF955"/>
    <w:rsid w:val="1EE61B9D"/>
    <w:rsid w:val="1EE934EA"/>
    <w:rsid w:val="1F0F0576"/>
    <w:rsid w:val="1FA5AD30"/>
    <w:rsid w:val="1FF5DBB1"/>
    <w:rsid w:val="20809DB8"/>
    <w:rsid w:val="20A4ADBD"/>
    <w:rsid w:val="21C7D8F9"/>
    <w:rsid w:val="2262BE34"/>
    <w:rsid w:val="22EA5F81"/>
    <w:rsid w:val="23CD06BB"/>
    <w:rsid w:val="2423CC41"/>
    <w:rsid w:val="24D68376"/>
    <w:rsid w:val="24EAC411"/>
    <w:rsid w:val="2632CE5C"/>
    <w:rsid w:val="26646DC2"/>
    <w:rsid w:val="2697E91F"/>
    <w:rsid w:val="271DFFB1"/>
    <w:rsid w:val="2729D3D0"/>
    <w:rsid w:val="2753CF7A"/>
    <w:rsid w:val="2763FF01"/>
    <w:rsid w:val="27776A60"/>
    <w:rsid w:val="2798B7EA"/>
    <w:rsid w:val="28127D4A"/>
    <w:rsid w:val="281BA524"/>
    <w:rsid w:val="283A008E"/>
    <w:rsid w:val="28485CF2"/>
    <w:rsid w:val="2908CE37"/>
    <w:rsid w:val="29F88660"/>
    <w:rsid w:val="2A1E7CD1"/>
    <w:rsid w:val="2ACDA864"/>
    <w:rsid w:val="2C4ADF56"/>
    <w:rsid w:val="2D91368E"/>
    <w:rsid w:val="2DAD125E"/>
    <w:rsid w:val="2E383C9A"/>
    <w:rsid w:val="2FDB5311"/>
    <w:rsid w:val="30D65FA4"/>
    <w:rsid w:val="30F368D0"/>
    <w:rsid w:val="318541E4"/>
    <w:rsid w:val="3185BFD0"/>
    <w:rsid w:val="31A04BA8"/>
    <w:rsid w:val="31E876AA"/>
    <w:rsid w:val="31F52F9D"/>
    <w:rsid w:val="32E3C36C"/>
    <w:rsid w:val="335A4A09"/>
    <w:rsid w:val="33B3DC0B"/>
    <w:rsid w:val="34BC5E00"/>
    <w:rsid w:val="34C2529D"/>
    <w:rsid w:val="35315775"/>
    <w:rsid w:val="356B64E6"/>
    <w:rsid w:val="364517A7"/>
    <w:rsid w:val="3648D710"/>
    <w:rsid w:val="36A71CD2"/>
    <w:rsid w:val="36CEEC3B"/>
    <w:rsid w:val="37034FE9"/>
    <w:rsid w:val="37D77329"/>
    <w:rsid w:val="37EEEA0E"/>
    <w:rsid w:val="394E0AD1"/>
    <w:rsid w:val="3A1DECDF"/>
    <w:rsid w:val="3A3F4119"/>
    <w:rsid w:val="3ADF3B6F"/>
    <w:rsid w:val="3AEDD836"/>
    <w:rsid w:val="3B990CF1"/>
    <w:rsid w:val="3BB2E53B"/>
    <w:rsid w:val="3BD96707"/>
    <w:rsid w:val="3BE530CB"/>
    <w:rsid w:val="3D674C23"/>
    <w:rsid w:val="3E3C9A58"/>
    <w:rsid w:val="3E3EF2ED"/>
    <w:rsid w:val="3EB45481"/>
    <w:rsid w:val="3F1F540C"/>
    <w:rsid w:val="40378952"/>
    <w:rsid w:val="40A3A5EB"/>
    <w:rsid w:val="4272AE48"/>
    <w:rsid w:val="43D09376"/>
    <w:rsid w:val="446C3E47"/>
    <w:rsid w:val="447262A4"/>
    <w:rsid w:val="44A3885D"/>
    <w:rsid w:val="451850AC"/>
    <w:rsid w:val="45ECD0E3"/>
    <w:rsid w:val="4753CFB1"/>
    <w:rsid w:val="48D3BD27"/>
    <w:rsid w:val="49681CBA"/>
    <w:rsid w:val="4A39EF52"/>
    <w:rsid w:val="4A3A03D2"/>
    <w:rsid w:val="4A7ADA05"/>
    <w:rsid w:val="4A9A8495"/>
    <w:rsid w:val="4B977CFF"/>
    <w:rsid w:val="4C0A1518"/>
    <w:rsid w:val="4DF4F9AF"/>
    <w:rsid w:val="4EDE3411"/>
    <w:rsid w:val="506B3090"/>
    <w:rsid w:val="50E727AF"/>
    <w:rsid w:val="521653DA"/>
    <w:rsid w:val="523E2A21"/>
    <w:rsid w:val="5280380E"/>
    <w:rsid w:val="5358E003"/>
    <w:rsid w:val="53C337F0"/>
    <w:rsid w:val="547BD3FA"/>
    <w:rsid w:val="5690D9E2"/>
    <w:rsid w:val="56E3873D"/>
    <w:rsid w:val="573B7C74"/>
    <w:rsid w:val="5834542D"/>
    <w:rsid w:val="585FF074"/>
    <w:rsid w:val="58C5C6A5"/>
    <w:rsid w:val="5A13894C"/>
    <w:rsid w:val="5A88047D"/>
    <w:rsid w:val="5AB4445A"/>
    <w:rsid w:val="5B429699"/>
    <w:rsid w:val="5CBF53E3"/>
    <w:rsid w:val="5D42807E"/>
    <w:rsid w:val="5E28AB42"/>
    <w:rsid w:val="5E63DC48"/>
    <w:rsid w:val="5ED0FB64"/>
    <w:rsid w:val="5FF97043"/>
    <w:rsid w:val="603BB3DF"/>
    <w:rsid w:val="614BC1D1"/>
    <w:rsid w:val="61D9466F"/>
    <w:rsid w:val="62740791"/>
    <w:rsid w:val="62B478E3"/>
    <w:rsid w:val="63C80E43"/>
    <w:rsid w:val="643CD695"/>
    <w:rsid w:val="6536548B"/>
    <w:rsid w:val="6538164C"/>
    <w:rsid w:val="654D7FD3"/>
    <w:rsid w:val="65669EA9"/>
    <w:rsid w:val="6677C9A0"/>
    <w:rsid w:val="67D13C81"/>
    <w:rsid w:val="682052AD"/>
    <w:rsid w:val="68703586"/>
    <w:rsid w:val="6945EB38"/>
    <w:rsid w:val="6974FE82"/>
    <w:rsid w:val="69F9813A"/>
    <w:rsid w:val="6A5ACB12"/>
    <w:rsid w:val="6A9734D7"/>
    <w:rsid w:val="6B4F121B"/>
    <w:rsid w:val="6B6C416C"/>
    <w:rsid w:val="6BA451C1"/>
    <w:rsid w:val="6BAC1E04"/>
    <w:rsid w:val="6C5E178A"/>
    <w:rsid w:val="6C7AB141"/>
    <w:rsid w:val="6C9AA7FB"/>
    <w:rsid w:val="6D4744BD"/>
    <w:rsid w:val="6DBB2957"/>
    <w:rsid w:val="6E1B2535"/>
    <w:rsid w:val="6E1D2359"/>
    <w:rsid w:val="6E58F677"/>
    <w:rsid w:val="6F18F1F5"/>
    <w:rsid w:val="6FCE3B48"/>
    <w:rsid w:val="6FD3DD22"/>
    <w:rsid w:val="6FE1A06B"/>
    <w:rsid w:val="7016117E"/>
    <w:rsid w:val="70D0E34A"/>
    <w:rsid w:val="70D1A631"/>
    <w:rsid w:val="7156C5B5"/>
    <w:rsid w:val="71DE1C10"/>
    <w:rsid w:val="71FFC26A"/>
    <w:rsid w:val="728CC5E1"/>
    <w:rsid w:val="7306206F"/>
    <w:rsid w:val="731854D1"/>
    <w:rsid w:val="736DF230"/>
    <w:rsid w:val="73AD7961"/>
    <w:rsid w:val="73D441EA"/>
    <w:rsid w:val="74686B9D"/>
    <w:rsid w:val="7505DF05"/>
    <w:rsid w:val="753B2D57"/>
    <w:rsid w:val="7552B042"/>
    <w:rsid w:val="755B9A1E"/>
    <w:rsid w:val="756239F0"/>
    <w:rsid w:val="763C5439"/>
    <w:rsid w:val="76F014B4"/>
    <w:rsid w:val="7723ECC7"/>
    <w:rsid w:val="7792C0C2"/>
    <w:rsid w:val="78526611"/>
    <w:rsid w:val="79F2F3CD"/>
    <w:rsid w:val="7A36FB89"/>
    <w:rsid w:val="7A7959FB"/>
    <w:rsid w:val="7B10C7F6"/>
    <w:rsid w:val="7B42522D"/>
    <w:rsid w:val="7C3A1516"/>
    <w:rsid w:val="7DEA10D4"/>
    <w:rsid w:val="7F1FF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EB38"/>
  <w15:chartTrackingRefBased/>
  <w15:docId w15:val="{C882001E-6CEF-4B54-B77A-D3F90FC5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4B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DB4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32"/>
  </w:style>
  <w:style w:type="paragraph" w:styleId="Footer">
    <w:name w:val="footer"/>
    <w:basedOn w:val="Normal"/>
    <w:link w:val="FooterChar"/>
    <w:uiPriority w:val="99"/>
    <w:unhideWhenUsed/>
    <w:rsid w:val="00DB4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32"/>
  </w:style>
  <w:style w:type="paragraph" w:styleId="Revision">
    <w:name w:val="Revision"/>
    <w:hidden/>
    <w:uiPriority w:val="99"/>
    <w:semiHidden/>
    <w:rsid w:val="000F0625"/>
    <w:pPr>
      <w:spacing w:after="0" w:line="240" w:lineRule="auto"/>
    </w:pPr>
  </w:style>
  <w:style w:type="paragraph" w:styleId="FootnoteText">
    <w:name w:val="footnote text"/>
    <w:basedOn w:val="Normal"/>
    <w:link w:val="FootnoteTextChar"/>
    <w:uiPriority w:val="99"/>
    <w:semiHidden/>
    <w:unhideWhenUsed/>
    <w:rsid w:val="000F0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0625"/>
    <w:rPr>
      <w:sz w:val="20"/>
      <w:szCs w:val="20"/>
    </w:rPr>
  </w:style>
  <w:style w:type="character" w:styleId="FootnoteReference">
    <w:name w:val="footnote reference"/>
    <w:basedOn w:val="DefaultParagraphFont"/>
    <w:uiPriority w:val="99"/>
    <w:semiHidden/>
    <w:unhideWhenUsed/>
    <w:rsid w:val="000F06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549317">
      <w:bodyDiv w:val="1"/>
      <w:marLeft w:val="0"/>
      <w:marRight w:val="0"/>
      <w:marTop w:val="0"/>
      <w:marBottom w:val="0"/>
      <w:divBdr>
        <w:top w:val="none" w:sz="0" w:space="0" w:color="auto"/>
        <w:left w:val="none" w:sz="0" w:space="0" w:color="auto"/>
        <w:bottom w:val="none" w:sz="0" w:space="0" w:color="auto"/>
        <w:right w:val="none" w:sz="0" w:space="0" w:color="auto"/>
      </w:divBdr>
    </w:div>
    <w:div w:id="1469471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2BB5-5055-084F-A5DB-549AF3CE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Kapoor</dc:creator>
  <cp:keywords/>
  <dc:description/>
  <cp:lastModifiedBy>Aakash Kapoor</cp:lastModifiedBy>
  <cp:revision>21</cp:revision>
  <dcterms:created xsi:type="dcterms:W3CDTF">2025-01-28T05:35:00Z</dcterms:created>
  <dcterms:modified xsi:type="dcterms:W3CDTF">2025-01-30T13:19:00Z</dcterms:modified>
</cp:coreProperties>
</file>